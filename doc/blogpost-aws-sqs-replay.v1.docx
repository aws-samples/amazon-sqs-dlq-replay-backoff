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FC8D2" w14:textId="237D5A1C" w:rsidR="00714284" w:rsidDel="00AC06FE" w:rsidRDefault="00534CDA">
      <w:pPr>
        <w:rPr>
          <w:del w:id="0" w:author="Microsoft Office User" w:date="2020-08-12T16:06:00Z"/>
        </w:rPr>
      </w:pPr>
      <w:commentRangeStart w:id="1"/>
      <w:del w:id="2" w:author="Microsoft Office User" w:date="2020-08-12T16:06:00Z">
        <w:r w:rsidDel="00AC06FE">
          <w:rPr>
            <w:b/>
          </w:rPr>
          <w:delText>ABSTRACT</w:delText>
        </w:r>
        <w:r w:rsidDel="00AC06FE">
          <w:delText> </w:delText>
        </w:r>
        <w:commentRangeEnd w:id="1"/>
        <w:r w:rsidR="00544537" w:rsidDel="00AC06FE">
          <w:rPr>
            <w:rStyle w:val="CommentReference"/>
          </w:rPr>
          <w:commentReference w:id="1"/>
        </w:r>
      </w:del>
    </w:p>
    <w:p w14:paraId="1E77EDB1" w14:textId="77777777" w:rsidR="00714284" w:rsidRDefault="00714284"/>
    <w:commentRangeStart w:id="3"/>
    <w:p w14:paraId="79E66B20" w14:textId="5529E38F" w:rsidR="00714284" w:rsidRDefault="002C743A">
      <w:r>
        <w:fldChar w:fldCharType="begin"/>
      </w:r>
      <w:r>
        <w:instrText xml:space="preserve"> HYPERLINK "https://aws.amazon.com/sqs/" </w:instrText>
      </w:r>
      <w:r>
        <w:fldChar w:fldCharType="separate"/>
      </w:r>
      <w:r w:rsidR="00534CDA" w:rsidRPr="00E80149">
        <w:rPr>
          <w:rStyle w:val="Hyperlink"/>
        </w:rPr>
        <w:t>Amazon Simple Queue Service (Amazon SQS)</w:t>
      </w:r>
      <w:r>
        <w:rPr>
          <w:rStyle w:val="Hyperlink"/>
        </w:rPr>
        <w:fldChar w:fldCharType="end"/>
      </w:r>
      <w:r w:rsidR="00534CDA">
        <w:t xml:space="preserve"> is a fully managed message queuing service</w:t>
      </w:r>
      <w:ins w:id="4" w:author="Microsoft Office User" w:date="2020-08-12T16:07:00Z">
        <w:r w:rsidR="00AC06FE">
          <w:t>.</w:t>
        </w:r>
      </w:ins>
      <w:r w:rsidR="00534CDA">
        <w:t xml:space="preserve"> </w:t>
      </w:r>
      <w:del w:id="5" w:author="Microsoft Office User" w:date="2020-08-12T16:07:00Z">
        <w:r w:rsidR="00534CDA" w:rsidDel="00AC06FE">
          <w:delText xml:space="preserve">that </w:delText>
        </w:r>
      </w:del>
      <w:ins w:id="6" w:author="Microsoft Office User" w:date="2020-08-12T16:07:00Z">
        <w:r w:rsidR="00AC06FE">
          <w:t>It</w:t>
        </w:r>
        <w:r w:rsidR="00AC06FE">
          <w:t xml:space="preserve"> </w:t>
        </w:r>
      </w:ins>
      <w:r w:rsidR="00534CDA">
        <w:t xml:space="preserve">enables you to decouple and scale microservices, distributed systems, and serverless applications. </w:t>
      </w:r>
      <w:commentRangeEnd w:id="3"/>
      <w:r w:rsidR="00544537">
        <w:rPr>
          <w:rStyle w:val="CommentReference"/>
        </w:rPr>
        <w:commentReference w:id="3"/>
      </w:r>
      <w:commentRangeStart w:id="7"/>
      <w:r w:rsidR="00534CDA">
        <w:t>A commonly used feature of Amazon SQS is dead-letter queues</w:t>
      </w:r>
      <w:ins w:id="8" w:author="Microsoft Office User" w:date="2020-08-12T16:10:00Z">
        <w:r w:rsidR="00AC06FE">
          <w:t>.</w:t>
        </w:r>
      </w:ins>
      <w:del w:id="9" w:author="Microsoft Office User" w:date="2020-08-12T16:10:00Z">
        <w:r w:rsidR="00534CDA" w:rsidDel="00AC06FE">
          <w:delText>,</w:delText>
        </w:r>
      </w:del>
      <w:ins w:id="10" w:author="Microsoft Office User" w:date="2020-08-12T16:07:00Z">
        <w:r w:rsidR="00AC06FE">
          <w:t xml:space="preserve"> The DLQ (dead letter queue)</w:t>
        </w:r>
      </w:ins>
      <w:r w:rsidR="00534CDA">
        <w:t xml:space="preserve"> </w:t>
      </w:r>
      <w:del w:id="11" w:author="Microsoft Office User" w:date="2020-08-12T16:07:00Z">
        <w:r w:rsidR="00534CDA" w:rsidDel="00AC06FE">
          <w:delText>which other queues (source queues) can</w:delText>
        </w:r>
      </w:del>
      <w:ins w:id="12" w:author="Microsoft Office User" w:date="2020-08-12T16:07:00Z">
        <w:r w:rsidR="00AC06FE">
          <w:t xml:space="preserve">is used </w:t>
        </w:r>
      </w:ins>
      <w:ins w:id="13" w:author="Microsoft Office User" w:date="2020-08-12T16:08:00Z">
        <w:r w:rsidR="00AC06FE">
          <w:t>to store messages</w:t>
        </w:r>
      </w:ins>
      <w:r w:rsidR="00534CDA">
        <w:t xml:space="preserve"> </w:t>
      </w:r>
      <w:del w:id="14" w:author="Microsoft Office User" w:date="2020-08-12T16:08:00Z">
        <w:r w:rsidR="00534CDA" w:rsidDel="00AC06FE">
          <w:delText xml:space="preserve">target for messages </w:delText>
        </w:r>
      </w:del>
      <w:r w:rsidR="00534CDA">
        <w:t xml:space="preserve">that can't be processed (consumed) successfully. </w:t>
      </w:r>
      <w:commentRangeEnd w:id="7"/>
      <w:r w:rsidR="00544537">
        <w:rPr>
          <w:rStyle w:val="CommentReference"/>
        </w:rPr>
        <w:commentReference w:id="7"/>
      </w:r>
    </w:p>
    <w:p w14:paraId="17A8A3F0" w14:textId="0F7F4469" w:rsidR="00714284" w:rsidRDefault="00714284"/>
    <w:p w14:paraId="207020C6" w14:textId="1BF01643" w:rsidR="00FD2E65" w:rsidRDefault="00FD2E65">
      <w:r w:rsidRPr="00FD2E65">
        <w:rPr>
          <w:lang w:val="en-US"/>
          <w:rPrChange w:id="15" w:author="Microsoft Office User" w:date="2020-08-12T16:48:00Z">
            <w:rPr>
              <w:lang w:val="fr-FR"/>
            </w:rPr>
          </w:rPrChange>
        </w:rPr>
        <w:t xml:space="preserve">This post </w:t>
      </w:r>
      <w:r>
        <w:rPr>
          <w:lang w:val="en-US"/>
        </w:rPr>
        <w:t>describes how to</w:t>
      </w:r>
      <w:r>
        <w:t xml:space="preserve"> add automated resilience to an existing SQS queue. It monitors the dead letter queue and moves a message back to the main queue to see if it can be processed again. It also uses </w:t>
      </w:r>
      <w:r w:rsidRPr="00FD2E65">
        <w:rPr>
          <w:lang w:val="en-US"/>
          <w:rPrChange w:id="16" w:author="Microsoft Office User" w:date="2020-08-12T16:49:00Z">
            <w:rPr>
              <w:lang w:val="fr-FR"/>
            </w:rPr>
          </w:rPrChange>
        </w:rPr>
        <w:t>a specific</w:t>
      </w:r>
      <w:r>
        <w:t xml:space="preserve"> algorithm to make sure this is not repeated ad infinitum. Each time it attempts to reprocess the message, the replay time increases until the message is finally considered dead.</w:t>
      </w:r>
    </w:p>
    <w:p w14:paraId="685A2FDE" w14:textId="77777777" w:rsidR="00FD2E65" w:rsidRDefault="00FD2E65"/>
    <w:p w14:paraId="3BA5E4A9" w14:textId="59B9B84D" w:rsidR="00714284" w:rsidRDefault="00534CDA">
      <w:del w:id="17" w:author="Microsoft Office User" w:date="2020-08-12T16:49:00Z">
        <w:r w:rsidDel="00FD2E65">
          <w:rPr>
            <w:color w:val="111111"/>
          </w:rPr>
          <w:delText xml:space="preserve">In this post, </w:delText>
        </w:r>
      </w:del>
      <w:commentRangeStart w:id="18"/>
      <w:commentRangeStart w:id="19"/>
      <w:del w:id="20" w:author="Microsoft Office User" w:date="2020-08-12T16:08:00Z">
        <w:r w:rsidDel="00AC06FE">
          <w:rPr>
            <w:color w:val="111111"/>
          </w:rPr>
          <w:delText>we</w:delText>
        </w:r>
        <w:commentRangeEnd w:id="18"/>
        <w:commentRangeEnd w:id="19"/>
        <w:r w:rsidR="00544537" w:rsidDel="00AC06FE">
          <w:rPr>
            <w:rStyle w:val="CommentReference"/>
          </w:rPr>
          <w:commentReference w:id="18"/>
        </w:r>
        <w:r w:rsidR="00544537" w:rsidDel="00AC06FE">
          <w:rPr>
            <w:rStyle w:val="CommentReference"/>
          </w:rPr>
          <w:commentReference w:id="19"/>
        </w:r>
        <w:r w:rsidDel="00AC06FE">
          <w:rPr>
            <w:color w:val="111111"/>
          </w:rPr>
          <w:delText xml:space="preserve"> </w:delText>
        </w:r>
      </w:del>
      <w:del w:id="21" w:author="Microsoft Office User" w:date="2020-08-12T16:49:00Z">
        <w:r w:rsidDel="00FD2E65">
          <w:rPr>
            <w:color w:val="111111"/>
          </w:rPr>
          <w:delText>show how to replay each message until the consumer is able to process them. We</w:delText>
        </w:r>
      </w:del>
      <w:ins w:id="22" w:author="Microsoft Office User" w:date="2020-08-12T16:49:00Z">
        <w:r w:rsidR="00FD2E65" w:rsidRPr="00FD2E65">
          <w:rPr>
            <w:color w:val="111111"/>
            <w:lang w:val="en-US"/>
            <w:rPrChange w:id="23" w:author="Microsoft Office User" w:date="2020-08-12T16:49:00Z">
              <w:rPr>
                <w:color w:val="111111"/>
                <w:lang w:val="fr-FR"/>
              </w:rPr>
            </w:rPrChange>
          </w:rPr>
          <w:t>I</w:t>
        </w:r>
      </w:ins>
      <w:r>
        <w:rPr>
          <w:color w:val="111111"/>
        </w:rPr>
        <w:t xml:space="preserve"> use </w:t>
      </w:r>
      <w:r w:rsidR="00AF3992">
        <w:fldChar w:fldCharType="begin"/>
      </w:r>
      <w:r w:rsidR="00AF3992">
        <w:instrText xml:space="preserve"> HYPERLINK "https://docs.aws.amazon.com/AWSSimpleQueueService/latest/SQSDevelop</w:instrText>
      </w:r>
      <w:r w:rsidR="00AF3992">
        <w:instrText xml:space="preserve">erGuide/sqs-dead-letter-queues.html" </w:instrText>
      </w:r>
      <w:r w:rsidR="00AF3992">
        <w:fldChar w:fldCharType="separate"/>
      </w:r>
      <w:r w:rsidRPr="00E80149">
        <w:rPr>
          <w:rStyle w:val="Hyperlink"/>
        </w:rPr>
        <w:t>Amazon SQS dead-letter queues</w:t>
      </w:r>
      <w:r w:rsidR="00AF3992">
        <w:rPr>
          <w:rStyle w:val="Hyperlink"/>
        </w:rPr>
        <w:fldChar w:fldCharType="end"/>
      </w:r>
      <w:r>
        <w:rPr>
          <w:color w:val="111111"/>
        </w:rPr>
        <w:t xml:space="preserve">, </w:t>
      </w:r>
      <w:r w:rsidR="00AF3992">
        <w:fldChar w:fldCharType="begin"/>
      </w:r>
      <w:r w:rsidR="00AF3992">
        <w:instrText xml:space="preserve"> HYPERLINK "https://aws.amazon.com/lambda/" </w:instrText>
      </w:r>
      <w:r w:rsidR="00AF3992">
        <w:fldChar w:fldCharType="separate"/>
      </w:r>
      <w:r w:rsidR="00B25092" w:rsidRPr="00B25092">
        <w:rPr>
          <w:rStyle w:val="Hyperlink"/>
        </w:rPr>
        <w:t>AWS</w:t>
      </w:r>
      <w:r w:rsidRPr="00B25092">
        <w:rPr>
          <w:rStyle w:val="Hyperlink"/>
        </w:rPr>
        <w:t xml:space="preserve"> Lambda</w:t>
      </w:r>
      <w:r w:rsidR="00AF3992">
        <w:rPr>
          <w:rStyle w:val="Hyperlink"/>
        </w:rPr>
        <w:fldChar w:fldCharType="end"/>
      </w:r>
      <w:ins w:id="24" w:author="Beswick, James" w:date="2020-02-07T14:18:00Z">
        <w:r w:rsidR="00544537">
          <w:rPr>
            <w:rStyle w:val="Hyperlink"/>
          </w:rPr>
          <w:t>,</w:t>
        </w:r>
      </w:ins>
      <w:r>
        <w:rPr>
          <w:color w:val="111111"/>
        </w:rPr>
        <w:t xml:space="preserve"> and </w:t>
      </w:r>
      <w:del w:id="25" w:author="Microsoft Office User" w:date="2020-08-12T16:52:00Z">
        <w:r w:rsidDel="006864ED">
          <w:rPr>
            <w:color w:val="111111"/>
          </w:rPr>
          <w:delText xml:space="preserve">an </w:delText>
        </w:r>
      </w:del>
      <w:ins w:id="26" w:author="Microsoft Office User" w:date="2020-08-12T16:52:00Z">
        <w:r w:rsidR="006864ED">
          <w:rPr>
            <w:color w:val="111111"/>
          </w:rPr>
          <w:t>a</w:t>
        </w:r>
        <w:r w:rsidR="006864ED" w:rsidRPr="006864ED">
          <w:rPr>
            <w:color w:val="111111"/>
            <w:lang w:val="en-US"/>
            <w:rPrChange w:id="27" w:author="Microsoft Office User" w:date="2020-08-12T16:52:00Z">
              <w:rPr>
                <w:color w:val="111111"/>
                <w:lang w:val="fr-FR"/>
              </w:rPr>
            </w:rPrChange>
          </w:rPr>
          <w:t xml:space="preserve"> specific algorith</w:t>
        </w:r>
        <w:r w:rsidR="006864ED">
          <w:rPr>
            <w:color w:val="111111"/>
            <w:lang w:val="en-US"/>
          </w:rPr>
          <w:t>m</w:t>
        </w:r>
        <w:r w:rsidR="006864ED">
          <w:rPr>
            <w:color w:val="111111"/>
          </w:rPr>
          <w:t xml:space="preserve"> </w:t>
        </w:r>
      </w:ins>
      <w:commentRangeStart w:id="28"/>
      <w:del w:id="29" w:author="Microsoft Office User" w:date="2020-08-12T16:52:00Z">
        <w:r w:rsidDel="006864ED">
          <w:rPr>
            <w:color w:val="111111"/>
          </w:rPr>
          <w:delText>exponential backoff algorithm</w:delText>
        </w:r>
        <w:commentRangeEnd w:id="28"/>
        <w:r w:rsidR="00544537" w:rsidDel="006864ED">
          <w:rPr>
            <w:rStyle w:val="CommentReference"/>
          </w:rPr>
          <w:commentReference w:id="28"/>
        </w:r>
      </w:del>
      <w:ins w:id="30" w:author="Microsoft Office User" w:date="2020-08-12T16:09:00Z">
        <w:r w:rsidR="00AC06FE">
          <w:rPr>
            <w:color w:val="111111"/>
          </w:rPr>
          <w:t>to de</w:t>
        </w:r>
      </w:ins>
      <w:ins w:id="31" w:author="Microsoft Office User" w:date="2020-08-12T16:10:00Z">
        <w:r w:rsidR="00AC06FE">
          <w:rPr>
            <w:color w:val="111111"/>
          </w:rPr>
          <w:t>crease the rate of retr</w:t>
        </w:r>
      </w:ins>
      <w:ins w:id="32" w:author="Microsoft Office User" w:date="2020-08-12T16:47:00Z">
        <w:r w:rsidR="00FD2E65">
          <w:rPr>
            <w:color w:val="111111"/>
          </w:rPr>
          <w:t>ies</w:t>
        </w:r>
      </w:ins>
      <w:ins w:id="33" w:author="Microsoft Office User" w:date="2020-08-12T16:10:00Z">
        <w:r w:rsidR="00AC06FE">
          <w:rPr>
            <w:color w:val="111111"/>
          </w:rPr>
          <w:t xml:space="preserve"> for failed messages</w:t>
        </w:r>
      </w:ins>
      <w:r>
        <w:rPr>
          <w:color w:val="111111"/>
        </w:rPr>
        <w:t xml:space="preserve">. </w:t>
      </w:r>
      <w:del w:id="34" w:author="Microsoft Office User" w:date="2020-08-12T16:49:00Z">
        <w:r w:rsidDel="00FD2E65">
          <w:rPr>
            <w:color w:val="111111"/>
          </w:rPr>
          <w:delText xml:space="preserve">We </w:delText>
        </w:r>
      </w:del>
      <w:ins w:id="35" w:author="Microsoft Office User" w:date="2020-08-12T16:49:00Z">
        <w:r w:rsidR="00FD2E65" w:rsidRPr="00FD2E65">
          <w:rPr>
            <w:color w:val="111111"/>
            <w:lang w:val="en-US"/>
            <w:rPrChange w:id="36" w:author="Microsoft Office User" w:date="2020-08-12T16:50:00Z">
              <w:rPr>
                <w:color w:val="111111"/>
                <w:lang w:val="fr-FR"/>
              </w:rPr>
            </w:rPrChange>
          </w:rPr>
          <w:t>I</w:t>
        </w:r>
        <w:r w:rsidR="00FD2E65">
          <w:rPr>
            <w:color w:val="111111"/>
          </w:rPr>
          <w:t xml:space="preserve"> </w:t>
        </w:r>
      </w:ins>
      <w:r>
        <w:rPr>
          <w:color w:val="111111"/>
        </w:rPr>
        <w:t xml:space="preserve">then package and publish this serverless solution in the </w:t>
      </w:r>
      <w:r w:rsidR="00AF3992">
        <w:fldChar w:fldCharType="begin"/>
      </w:r>
      <w:r w:rsidR="00AF3992">
        <w:instrText xml:space="preserve"> HYPERLINK "https://aws.a</w:instrText>
      </w:r>
      <w:r w:rsidR="00AF3992">
        <w:instrText xml:space="preserve">mazon.com/serverless/serverlessrepo/" </w:instrText>
      </w:r>
      <w:r w:rsidR="00AF3992">
        <w:fldChar w:fldCharType="separate"/>
      </w:r>
      <w:r w:rsidRPr="00B25092">
        <w:rPr>
          <w:rStyle w:val="Hyperlink"/>
        </w:rPr>
        <w:t>AWS Serverless Application Repository</w:t>
      </w:r>
      <w:r w:rsidR="00AF3992">
        <w:rPr>
          <w:rStyle w:val="Hyperlink"/>
        </w:rPr>
        <w:fldChar w:fldCharType="end"/>
      </w:r>
      <w:r>
        <w:rPr>
          <w:color w:val="111111"/>
        </w:rPr>
        <w:t>.</w:t>
      </w:r>
    </w:p>
    <w:p w14:paraId="66420341" w14:textId="77777777" w:rsidR="00714284" w:rsidRDefault="00714284"/>
    <w:p w14:paraId="0D83C8FB" w14:textId="77777777" w:rsidR="00714284" w:rsidRDefault="00714284"/>
    <w:p w14:paraId="13C1FC09" w14:textId="77777777" w:rsidR="00714284" w:rsidRDefault="00534CDA">
      <w:r>
        <w:rPr>
          <w:b/>
        </w:rPr>
        <w:t>DEAD-LETTER QUEUES AND MESSAGE REPLAY</w:t>
      </w:r>
    </w:p>
    <w:p w14:paraId="13EE9740" w14:textId="77777777" w:rsidR="00714284" w:rsidRDefault="00714284"/>
    <w:p w14:paraId="432D2BA5" w14:textId="63B076B5" w:rsidR="00714284" w:rsidRPr="00B25092" w:rsidRDefault="00534CDA">
      <w:del w:id="37" w:author="Microsoft Office User" w:date="2020-08-12T16:50:00Z">
        <w:r w:rsidDel="00FD2E65">
          <w:delText>Put simply, the</w:delText>
        </w:r>
      </w:del>
      <w:ins w:id="38" w:author="Microsoft Office User" w:date="2020-08-12T16:50:00Z">
        <w:r w:rsidR="00FD2E65" w:rsidRPr="00FD2E65">
          <w:rPr>
            <w:lang w:val="en-US"/>
            <w:rPrChange w:id="39" w:author="Microsoft Office User" w:date="2020-08-12T16:50:00Z">
              <w:rPr>
                <w:lang w:val="fr-FR"/>
              </w:rPr>
            </w:rPrChange>
          </w:rPr>
          <w:t>The</w:t>
        </w:r>
      </w:ins>
      <w:r>
        <w:t xml:space="preserve"> main task of a dead letter queue (DLQ) is to handle message failure. It </w:t>
      </w:r>
      <w:del w:id="40" w:author="Microsoft Office User" w:date="2020-08-12T16:11:00Z">
        <w:r w:rsidDel="00AC06FE">
          <w:delText>does this by allowin</w:delText>
        </w:r>
      </w:del>
      <w:ins w:id="41" w:author="Microsoft Office User" w:date="2020-08-12T16:11:00Z">
        <w:r w:rsidR="00AC06FE">
          <w:t>allows</w:t>
        </w:r>
      </w:ins>
      <w:del w:id="42" w:author="Microsoft Office User" w:date="2020-08-12T16:11:00Z">
        <w:r w:rsidDel="00AC06FE">
          <w:delText>g</w:delText>
        </w:r>
      </w:del>
      <w:r>
        <w:t xml:space="preserve"> you to set aside and isolate </w:t>
      </w:r>
      <w:ins w:id="43" w:author="Microsoft Office User" w:date="2020-08-12T16:11:00Z">
        <w:r w:rsidR="00AC06FE">
          <w:t xml:space="preserve">non processed </w:t>
        </w:r>
      </w:ins>
      <w:r>
        <w:t>messages</w:t>
      </w:r>
      <w:ins w:id="44" w:author="Microsoft Office User" w:date="2020-08-12T16:12:00Z">
        <w:r w:rsidR="00AC06FE">
          <w:t>,</w:t>
        </w:r>
      </w:ins>
      <w:r>
        <w:t xml:space="preserve"> </w:t>
      </w:r>
      <w:del w:id="45" w:author="Microsoft Office User" w:date="2020-08-12T16:11:00Z">
        <w:r w:rsidDel="00AC06FE">
          <w:delText>that can’t be processed</w:delText>
        </w:r>
      </w:del>
      <w:ins w:id="46" w:author="Microsoft Office User" w:date="2020-08-12T16:11:00Z">
        <w:r w:rsidR="00AC06FE">
          <w:t>in order</w:t>
        </w:r>
      </w:ins>
      <w:ins w:id="47" w:author="Microsoft Office User" w:date="2020-08-12T16:12:00Z">
        <w:r w:rsidR="00AC06FE">
          <w:t xml:space="preserve"> </w:t>
        </w:r>
      </w:ins>
      <w:del w:id="48" w:author="Microsoft Office User" w:date="2020-08-12T16:12:00Z">
        <w:r w:rsidDel="00AC06FE">
          <w:delText xml:space="preserve"> </w:delText>
        </w:r>
      </w:del>
      <w:r>
        <w:t xml:space="preserve">to determine why their processing </w:t>
      </w:r>
      <w:del w:id="49" w:author="Microsoft Office User" w:date="2020-08-12T16:12:00Z">
        <w:r w:rsidDel="00AC06FE">
          <w:delText>didn’t succeed</w:delText>
        </w:r>
      </w:del>
      <w:ins w:id="50" w:author="Microsoft Office User" w:date="2020-08-12T16:12:00Z">
        <w:r w:rsidR="00AC06FE">
          <w:t>failed</w:t>
        </w:r>
      </w:ins>
      <w:r>
        <w:t xml:space="preserve">. Often these failed messages are caused by application errors. For example, a consumer application fails to parse a message correctly and throws an unhandled exception. This exception then triggers an error response that sends the message to the DLQ. </w:t>
      </w:r>
      <w:r w:rsidR="00B25092" w:rsidRPr="00B25092">
        <w:t xml:space="preserve">The AWS documentation contains a </w:t>
      </w:r>
      <w:r w:rsidR="00AF3992">
        <w:fldChar w:fldCharType="begin"/>
      </w:r>
      <w:r w:rsidR="00AF3992">
        <w:instrText xml:space="preserve"> HYPERLINK "https://docs.aws.amazon.com/AWSSimpleQueueService/latest/SQSDeveloperGuide/sqs-configure-dead-letter-queue.html" </w:instrText>
      </w:r>
      <w:r w:rsidR="00AF3992">
        <w:fldChar w:fldCharType="separate"/>
      </w:r>
      <w:r w:rsidR="00B25092" w:rsidRPr="00B25092">
        <w:rPr>
          <w:rStyle w:val="Hyperlink"/>
        </w:rPr>
        <w:t>tutorial</w:t>
      </w:r>
      <w:r w:rsidR="00AF3992">
        <w:rPr>
          <w:rStyle w:val="Hyperlink"/>
        </w:rPr>
        <w:fldChar w:fldCharType="end"/>
      </w:r>
      <w:r w:rsidR="00B25092" w:rsidRPr="00B25092">
        <w:t xml:space="preserve"> detailing the configuration of an Amazon SQS Dead-Letter Queue</w:t>
      </w:r>
      <w:r w:rsidR="00B25092">
        <w:t>.</w:t>
      </w:r>
    </w:p>
    <w:p w14:paraId="36F03807" w14:textId="77777777" w:rsidR="00714284" w:rsidRPr="00B25092" w:rsidRDefault="00714284"/>
    <w:p w14:paraId="5FF3C653" w14:textId="77777777" w:rsidR="00FD2E65" w:rsidRDefault="00AC06FE">
      <w:pPr>
        <w:rPr>
          <w:ins w:id="51" w:author="Microsoft Office User" w:date="2020-08-12T16:50:00Z"/>
        </w:rPr>
      </w:pPr>
      <w:ins w:id="52" w:author="Microsoft Office User" w:date="2020-08-12T16:13:00Z">
        <w:r>
          <w:t xml:space="preserve">To process the failed messages, the usual technique is </w:t>
        </w:r>
      </w:ins>
      <w:ins w:id="53" w:author="Microsoft Office User" w:date="2020-08-12T16:50:00Z">
        <w:r w:rsidR="00FD2E65" w:rsidRPr="00FD2E65">
          <w:rPr>
            <w:lang w:val="en-US"/>
            <w:rPrChange w:id="54" w:author="Microsoft Office User" w:date="2020-08-12T16:50:00Z">
              <w:rPr>
                <w:lang w:val="fr-FR"/>
              </w:rPr>
            </w:rPrChange>
          </w:rPr>
          <w:t>to implement</w:t>
        </w:r>
      </w:ins>
      <w:ins w:id="55" w:author="Microsoft Office User" w:date="2020-08-12T16:13:00Z">
        <w:r>
          <w:t xml:space="preserve"> ret</w:t>
        </w:r>
      </w:ins>
      <w:ins w:id="56" w:author="Microsoft Office User" w:date="2020-08-12T16:14:00Z">
        <w:r>
          <w:t>ries.</w:t>
        </w:r>
      </w:ins>
      <w:commentRangeStart w:id="57"/>
      <w:commentRangeStart w:id="58"/>
      <w:del w:id="59" w:author="Microsoft Office User" w:date="2020-08-12T16:14:00Z">
        <w:r w:rsidR="00534CDA" w:rsidDel="00AC06FE">
          <w:delText>The usual technique for dealing with these error responses is to implement retries, which increases the reliability of the application and also reduces operational costs for the developer</w:delText>
        </w:r>
        <w:commentRangeEnd w:id="57"/>
        <w:commentRangeEnd w:id="58"/>
        <w:r w:rsidR="00544537" w:rsidDel="00AC06FE">
          <w:rPr>
            <w:rStyle w:val="CommentReference"/>
          </w:rPr>
          <w:commentReference w:id="57"/>
        </w:r>
        <w:r w:rsidR="00544537" w:rsidDel="00AC06FE">
          <w:rPr>
            <w:rStyle w:val="CommentReference"/>
          </w:rPr>
          <w:commentReference w:id="58"/>
        </w:r>
        <w:r w:rsidR="00534CDA" w:rsidDel="00AC06FE">
          <w:delText>.</w:delText>
        </w:r>
      </w:del>
      <w:r w:rsidR="00534CDA">
        <w:t xml:space="preserve"> </w:t>
      </w:r>
      <w:del w:id="60" w:author="Microsoft Office User" w:date="2020-08-12T16:14:00Z">
        <w:r w:rsidR="00534CDA" w:rsidDel="00AC06FE">
          <w:delText xml:space="preserve">We </w:delText>
        </w:r>
      </w:del>
      <w:ins w:id="61" w:author="Microsoft Office User" w:date="2020-08-12T16:14:00Z">
        <w:r>
          <w:t>I</w:t>
        </w:r>
        <w:r>
          <w:t xml:space="preserve"> </w:t>
        </w:r>
      </w:ins>
      <w:r w:rsidR="00534CDA">
        <w:t xml:space="preserve">build </w:t>
      </w:r>
      <w:del w:id="62" w:author="Microsoft Office User" w:date="2020-08-12T16:14:00Z">
        <w:r w:rsidR="00534CDA" w:rsidDel="00AC06FE">
          <w:delText>on this technique</w:delText>
        </w:r>
      </w:del>
      <w:ins w:id="63" w:author="Microsoft Office User" w:date="2020-08-12T16:14:00Z">
        <w:r>
          <w:t>this retry mechanism</w:t>
        </w:r>
      </w:ins>
      <w:r w:rsidR="00534CDA">
        <w:t xml:space="preserve"> by implementing an exponential backoff algorithm. </w:t>
      </w:r>
    </w:p>
    <w:p w14:paraId="38A22B47" w14:textId="3A1A0BF9" w:rsidR="00714284" w:rsidRDefault="00534CDA">
      <w:r>
        <w:t xml:space="preserve">The idea behind exponential backoff is to use progressively longer waits between retries for consecutive error responses. Most exponential backoff algorithms use jitter (randomized delay) to prevent successive collisions. This has the effect of spreading the message retries more evenly across time, allowing them to be processed more efficiently. </w:t>
      </w:r>
      <w:del w:id="64" w:author="Microsoft Office User" w:date="2020-08-12T17:12:00Z">
        <w:r w:rsidDel="0079398E">
          <w:delText xml:space="preserve">For more information, see </w:delText>
        </w:r>
        <w:r w:rsidR="00AF3992" w:rsidDel="0079398E">
          <w:fldChar w:fldCharType="begin"/>
        </w:r>
        <w:r w:rsidR="00AF3992" w:rsidDel="0079398E">
          <w:delInstrText xml:space="preserve"> HYPERLINK "https://aws.amazon.com/blogs/archi</w:delInstrText>
        </w:r>
        <w:r w:rsidR="00AF3992" w:rsidDel="0079398E">
          <w:delInstrText xml:space="preserve">tecture/exponential-backoff-and-jitter/" \h </w:delInstrText>
        </w:r>
        <w:r w:rsidR="00AF3992" w:rsidDel="0079398E">
          <w:fldChar w:fldCharType="separate"/>
        </w:r>
        <w:r w:rsidDel="0079398E">
          <w:rPr>
            <w:rStyle w:val="Hyperlink"/>
          </w:rPr>
          <w:delText>this blog post</w:delText>
        </w:r>
        <w:r w:rsidR="00AF3992" w:rsidDel="0079398E">
          <w:rPr>
            <w:rStyle w:val="Hyperlink"/>
          </w:rPr>
          <w:fldChar w:fldCharType="end"/>
        </w:r>
        <w:r w:rsidDel="0079398E">
          <w:delText xml:space="preserve"> by Marc Brooker.</w:delText>
        </w:r>
      </w:del>
    </w:p>
    <w:p w14:paraId="40630840" w14:textId="77777777" w:rsidR="00714284" w:rsidRDefault="00714284"/>
    <w:p w14:paraId="324067B4" w14:textId="77777777" w:rsidR="00714284" w:rsidRDefault="00534CDA">
      <w:pPr>
        <w:pStyle w:val="Heading3"/>
      </w:pPr>
      <w:r>
        <w:lastRenderedPageBreak/>
        <w:t>Solution overview</w:t>
      </w:r>
    </w:p>
    <w:p w14:paraId="6BD71FCE" w14:textId="6A1F5F50" w:rsidR="00714284" w:rsidRDefault="00AF3992">
      <w:ins w:id="65" w:author="Microsoft Office User" w:date="2020-08-13T15:31:00Z">
        <w:r>
          <w:rPr>
            <w:noProof/>
          </w:rPr>
          <w:drawing>
            <wp:inline distT="0" distB="0" distL="0" distR="0" wp14:anchorId="5098631E" wp14:editId="2A008ECC">
              <wp:extent cx="4165600" cy="463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4165600" cy="4635500"/>
                      </a:xfrm>
                      <a:prstGeom prst="rect">
                        <a:avLst/>
                      </a:prstGeom>
                    </pic:spPr>
                  </pic:pic>
                </a:graphicData>
              </a:graphic>
            </wp:inline>
          </w:drawing>
        </w:r>
      </w:ins>
      <w:commentRangeStart w:id="66"/>
      <w:commentRangeStart w:id="67"/>
      <w:del w:id="68" w:author="Microsoft Office User" w:date="2020-08-13T15:30:00Z">
        <w:r w:rsidR="00B25092" w:rsidDel="00AF3992">
          <w:rPr>
            <w:noProof/>
          </w:rPr>
          <w:drawing>
            <wp:inline distT="0" distB="0" distL="0" distR="0" wp14:anchorId="7298C18F" wp14:editId="7CD85555">
              <wp:extent cx="4165600" cy="4635500"/>
              <wp:effectExtent l="0" t="0" r="0" b="0"/>
              <wp:docPr id="1" name="Picture 1" descr="Solution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olution overview"/>
                      <pic:cNvPicPr/>
                    </pic:nvPicPr>
                    <pic:blipFill>
                      <a:blip r:embed="rId9"/>
                      <a:stretch>
                        <a:fillRect/>
                      </a:stretch>
                    </pic:blipFill>
                    <pic:spPr>
                      <a:xfrm>
                        <a:off x="0" y="0"/>
                        <a:ext cx="4165600" cy="4635500"/>
                      </a:xfrm>
                      <a:prstGeom prst="rect">
                        <a:avLst/>
                      </a:prstGeom>
                    </pic:spPr>
                  </pic:pic>
                </a:graphicData>
              </a:graphic>
            </wp:inline>
          </w:drawing>
        </w:r>
      </w:del>
      <w:commentRangeEnd w:id="66"/>
      <w:r w:rsidR="002C743A">
        <w:rPr>
          <w:rStyle w:val="CommentReference"/>
        </w:rPr>
        <w:commentReference w:id="66"/>
      </w:r>
      <w:commentRangeEnd w:id="67"/>
      <w:r w:rsidR="002C743A">
        <w:rPr>
          <w:rStyle w:val="CommentReference"/>
        </w:rPr>
        <w:commentReference w:id="67"/>
      </w:r>
    </w:p>
    <w:p w14:paraId="36EC239D" w14:textId="77777777" w:rsidR="00714284" w:rsidRDefault="00714284"/>
    <w:p w14:paraId="1C1F0897" w14:textId="77777777" w:rsidR="00714284" w:rsidRDefault="00534CDA">
      <w:r>
        <w:t>The flow of the message sent by the producer to Amazon SQS is as follows: </w:t>
      </w:r>
    </w:p>
    <w:p w14:paraId="6D99586D" w14:textId="77777777" w:rsidR="00714284" w:rsidRDefault="00534CDA">
      <w:pPr>
        <w:pStyle w:val="ListParagraph"/>
        <w:numPr>
          <w:ilvl w:val="0"/>
          <w:numId w:val="2"/>
        </w:numPr>
      </w:pPr>
      <w:r>
        <w:t>The consumer application fails to process the message.</w:t>
      </w:r>
    </w:p>
    <w:p w14:paraId="2EE24A0E" w14:textId="77777777" w:rsidR="00714284" w:rsidRDefault="00534CDA">
      <w:pPr>
        <w:pStyle w:val="ListParagraph"/>
        <w:numPr>
          <w:ilvl w:val="0"/>
          <w:numId w:val="2"/>
        </w:numPr>
      </w:pPr>
      <w:r>
        <w:t>The message is moved from the main Amazon SQS queue to the default dead letter queue as per the component settings.</w:t>
      </w:r>
    </w:p>
    <w:p w14:paraId="4810ED5F" w14:textId="77777777" w:rsidR="00584BBF" w:rsidRPr="00584BBF" w:rsidRDefault="00534CDA">
      <w:pPr>
        <w:pStyle w:val="ListParagraph"/>
        <w:numPr>
          <w:ilvl w:val="0"/>
          <w:numId w:val="2"/>
        </w:numPr>
        <w:rPr>
          <w:ins w:id="69" w:author="Microsoft Office User" w:date="2020-08-12T17:06:00Z"/>
          <w:rStyle w:val="Hyperlink"/>
          <w:color w:val="auto"/>
          <w:u w:val="none"/>
          <w:rPrChange w:id="70" w:author="Microsoft Office User" w:date="2020-08-12T17:06:00Z">
            <w:rPr>
              <w:ins w:id="71" w:author="Microsoft Office User" w:date="2020-08-12T17:06:00Z"/>
              <w:rStyle w:val="Hyperlink"/>
              <w:lang w:val="en-US"/>
            </w:rPr>
          </w:rPrChange>
        </w:rPr>
      </w:pPr>
      <w:r>
        <w:t xml:space="preserve">An AWS Lambda function is configured with the Amazon SQS main dead letter queue as an event source. </w:t>
      </w:r>
      <w:ins w:id="72" w:author="Beswick, James" w:date="2020-02-07T14:28:00Z">
        <w:r w:rsidR="002C743A">
          <w:t>I</w:t>
        </w:r>
      </w:ins>
      <w:del w:id="73" w:author="Beswick, James" w:date="2020-02-07T14:28:00Z">
        <w:r w:rsidDel="002C743A">
          <w:delText>i</w:delText>
        </w:r>
      </w:del>
      <w:r>
        <w:t xml:space="preserve">t receives </w:t>
      </w:r>
      <w:commentRangeStart w:id="74"/>
      <w:del w:id="75" w:author="Microsoft Office User" w:date="2020-08-12T16:26:00Z">
        <w:r w:rsidDel="0028051D">
          <w:delText xml:space="preserve">the message </w:delText>
        </w:r>
      </w:del>
      <w:r>
        <w:t xml:space="preserve">and </w:t>
      </w:r>
      <w:del w:id="76" w:author="Microsoft Office User" w:date="2020-08-12T16:24:00Z">
        <w:r w:rsidDel="0028051D">
          <w:delText>replays the message to the main queue</w:delText>
        </w:r>
      </w:del>
      <w:ins w:id="77" w:author="Microsoft Office User" w:date="2020-08-12T16:24:00Z">
        <w:r w:rsidR="0028051D">
          <w:t>send back the message to the original queue</w:t>
        </w:r>
      </w:ins>
      <w:ins w:id="78" w:author="Microsoft Office User" w:date="2020-08-12T16:25:00Z">
        <w:r w:rsidR="0028051D">
          <w:t xml:space="preserve"> </w:t>
        </w:r>
      </w:ins>
      <w:del w:id="79" w:author="Microsoft Office User" w:date="2020-08-12T16:25:00Z">
        <w:r w:rsidDel="0028051D">
          <w:delText xml:space="preserve">, with </w:delText>
        </w:r>
      </w:del>
      <w:ins w:id="80" w:author="Microsoft Office User" w:date="2020-08-12T16:25:00Z">
        <w:r w:rsidR="0028051D">
          <w:t>adding</w:t>
        </w:r>
        <w:r w:rsidR="0028051D">
          <w:t xml:space="preserve"> </w:t>
        </w:r>
      </w:ins>
      <w:r>
        <w:t>a </w:t>
      </w:r>
      <w:r w:rsidR="00AF3992">
        <w:fldChar w:fldCharType="begin"/>
      </w:r>
      <w:r w:rsidR="00AF3992">
        <w:instrText xml:space="preserve"> HYPERLINK "https://docs.aws.amazon.com/AWSSimpleQueueService/latest/SQSDeveloperGuide/sqs-message-timers.html" \h </w:instrText>
      </w:r>
      <w:r w:rsidR="00AF3992">
        <w:fldChar w:fldCharType="separate"/>
      </w:r>
      <w:r>
        <w:rPr>
          <w:rStyle w:val="Hyperlink"/>
        </w:rPr>
        <w:t>messa</w:t>
      </w:r>
      <w:r>
        <w:rPr>
          <w:rStyle w:val="Hyperlink"/>
        </w:rPr>
        <w:t>g</w:t>
      </w:r>
      <w:r>
        <w:rPr>
          <w:rStyle w:val="Hyperlink"/>
        </w:rPr>
        <w:t>e timer</w:t>
      </w:r>
      <w:r w:rsidR="00AF3992">
        <w:rPr>
          <w:rStyle w:val="Hyperlink"/>
        </w:rPr>
        <w:fldChar w:fldCharType="end"/>
      </w:r>
      <w:ins w:id="81" w:author="Microsoft Office User" w:date="2020-08-12T17:06:00Z">
        <w:r w:rsidR="00584BBF" w:rsidRPr="00584BBF">
          <w:rPr>
            <w:rStyle w:val="Hyperlink"/>
            <w:lang w:val="en-US"/>
            <w:rPrChange w:id="82" w:author="Microsoft Office User" w:date="2020-08-12T17:06:00Z">
              <w:rPr>
                <w:rStyle w:val="Hyperlink"/>
                <w:lang w:val="fr-FR"/>
              </w:rPr>
            </w:rPrChange>
          </w:rPr>
          <w:t>.</w:t>
        </w:r>
      </w:ins>
    </w:p>
    <w:p w14:paraId="3A3FC9B0" w14:textId="1C6B52FE" w:rsidR="00714284" w:rsidRDefault="00584BBF">
      <w:pPr>
        <w:pStyle w:val="ListParagraph"/>
        <w:numPr>
          <w:ilvl w:val="0"/>
          <w:numId w:val="2"/>
        </w:numPr>
      </w:pPr>
      <w:ins w:id="83" w:author="Microsoft Office User" w:date="2020-08-12T17:06:00Z">
        <w:r>
          <w:rPr>
            <w:rStyle w:val="Hyperlink"/>
            <w:lang w:val="en-US"/>
          </w:rPr>
          <w:t>The message timer is</w:t>
        </w:r>
      </w:ins>
      <w:r w:rsidR="00534CDA">
        <w:t> defined by the exponential backoff and jitter algorithm</w:t>
      </w:r>
      <w:commentRangeEnd w:id="74"/>
      <w:r w:rsidR="00544537">
        <w:rPr>
          <w:rStyle w:val="CommentReference"/>
        </w:rPr>
        <w:commentReference w:id="74"/>
      </w:r>
      <w:r w:rsidR="00534CDA">
        <w:t>.</w:t>
      </w:r>
    </w:p>
    <w:p w14:paraId="3C292D2B" w14:textId="47D663A2" w:rsidR="00714284" w:rsidRDefault="00534CDA">
      <w:pPr>
        <w:pStyle w:val="ListParagraph"/>
        <w:numPr>
          <w:ilvl w:val="0"/>
          <w:numId w:val="2"/>
        </w:numPr>
      </w:pPr>
      <w:r>
        <w:t>You can limit the number of retries. If the message exceeds this limit, the message is moved to a second DLQ where</w:t>
      </w:r>
      <w:ins w:id="84" w:author="Microsoft Office User" w:date="2020-08-12T16:26:00Z">
        <w:r w:rsidR="0028051D">
          <w:t xml:space="preserve"> an operator will process it manually.</w:t>
        </w:r>
      </w:ins>
      <w:del w:id="85" w:author="Microsoft Office User" w:date="2020-08-12T16:26:00Z">
        <w:r w:rsidDel="0028051D">
          <w:delText xml:space="preserve"> </w:delText>
        </w:r>
        <w:commentRangeStart w:id="86"/>
        <w:r w:rsidDel="0028051D">
          <w:delText xml:space="preserve">the message </w:delText>
        </w:r>
        <w:commentRangeStart w:id="87"/>
        <w:r w:rsidDel="0028051D">
          <w:delText>will be processed</w:delText>
        </w:r>
        <w:commentRangeEnd w:id="87"/>
        <w:r w:rsidR="00544537" w:rsidDel="0028051D">
          <w:rPr>
            <w:rStyle w:val="CommentReference"/>
          </w:rPr>
          <w:commentReference w:id="87"/>
        </w:r>
        <w:r w:rsidDel="0028051D">
          <w:delText xml:space="preserve"> manually by an operator.</w:delText>
        </w:r>
        <w:commentRangeEnd w:id="86"/>
        <w:r w:rsidR="002C743A" w:rsidDel="0028051D">
          <w:rPr>
            <w:rStyle w:val="CommentReference"/>
          </w:rPr>
          <w:commentReference w:id="86"/>
        </w:r>
      </w:del>
    </w:p>
    <w:p w14:paraId="12B6A85C" w14:textId="77777777" w:rsidR="00714284" w:rsidRDefault="00714284"/>
    <w:p w14:paraId="04658DD1" w14:textId="77777777" w:rsidR="00714284" w:rsidRDefault="00534CDA">
      <w:pPr>
        <w:pStyle w:val="Heading3"/>
      </w:pPr>
      <w:r>
        <w:t>HOW DOES THE REPLAY FUNCTION WORK?</w:t>
      </w:r>
    </w:p>
    <w:p w14:paraId="46FE4DD6" w14:textId="691D03F9" w:rsidR="00714284" w:rsidRDefault="00534CDA">
      <w:r>
        <w:br/>
        <w:t>Each time the Amazon SQS main dead letter queue receives a message, it triggers AWS Lambda to run the replay function. The replay code uses an SQS message attribute `sqs-dlq-replay-nb` as a persistent counter for the current number of retries attempted.</w:t>
      </w:r>
      <w:ins w:id="88" w:author="Microsoft Office User" w:date="2020-08-12T16:27:00Z">
        <w:r w:rsidR="0028051D">
          <w:t xml:space="preserve"> The number of retries is compared to the maximum number (defined in the application </w:t>
        </w:r>
        <w:r w:rsidR="0028051D">
          <w:lastRenderedPageBreak/>
          <w:t>configuration file). If it exceed</w:t>
        </w:r>
      </w:ins>
      <w:ins w:id="89" w:author="Microsoft Office User" w:date="2020-08-12T16:28:00Z">
        <w:r w:rsidR="0028051D">
          <w:t>s the maximum, the message is moved to the human operated queue.</w:t>
        </w:r>
      </w:ins>
      <w:r>
        <w:t xml:space="preserve"> </w:t>
      </w:r>
      <w:commentRangeStart w:id="90"/>
      <w:del w:id="91" w:author="Microsoft Office User" w:date="2020-08-12T16:28:00Z">
        <w:r w:rsidDel="0028051D">
          <w:delText>If the retries exceed a maximum number (defined in the application configuration file) the message is moved to the Amazon SQS human DLQ and the function exits</w:delText>
        </w:r>
        <w:commentRangeEnd w:id="90"/>
        <w:r w:rsidR="00544537" w:rsidDel="0028051D">
          <w:rPr>
            <w:rStyle w:val="CommentReference"/>
          </w:rPr>
          <w:commentReference w:id="90"/>
        </w:r>
        <w:r w:rsidDel="0028051D">
          <w:delText xml:space="preserve">. </w:delText>
        </w:r>
      </w:del>
      <w:r>
        <w:t>If not, the function uses the AWS Lambda event data to build a new message for the Amazon SQS main queue. Finally it updates the retry counter, adds a new message timer to the message, and it sends the message back (replays) to the main queue.</w:t>
      </w:r>
    </w:p>
    <w:p w14:paraId="24FCEC73" w14:textId="77777777" w:rsidR="00714284" w:rsidRDefault="00714284"/>
    <w:p w14:paraId="1607CC39" w14:textId="77777777" w:rsidR="00714284" w:rsidRPr="00355500" w:rsidRDefault="00534CDA" w:rsidP="00355500">
      <w:pPr>
        <w:shd w:val="clear" w:color="auto" w:fill="F2F2F2" w:themeFill="background1" w:themeFillShade="F2"/>
        <w:rPr>
          <w:rFonts w:ascii="Courier New" w:hAnsi="Courier New" w:cs="Courier New"/>
          <w:sz w:val="20"/>
          <w:szCs w:val="20"/>
        </w:rPr>
      </w:pPr>
      <w:r w:rsidRPr="00355500">
        <w:rPr>
          <w:rFonts w:ascii="Courier New" w:hAnsi="Courier New" w:cs="Courier New"/>
          <w:sz w:val="20"/>
          <w:szCs w:val="20"/>
        </w:rPr>
        <w:t>def handler(event, context):</w:t>
      </w:r>
      <w:r w:rsidRPr="00355500">
        <w:rPr>
          <w:rFonts w:ascii="Courier New" w:hAnsi="Courier New" w:cs="Courier New"/>
          <w:sz w:val="20"/>
          <w:szCs w:val="20"/>
        </w:rPr>
        <w:br/>
        <w:t>    """Lambda function handler."""</w:t>
      </w:r>
      <w:r w:rsidRPr="00355500">
        <w:rPr>
          <w:rFonts w:ascii="Courier New" w:hAnsi="Courier New" w:cs="Courier New"/>
          <w:sz w:val="20"/>
          <w:szCs w:val="20"/>
        </w:rPr>
        <w:br/>
        <w:t>    for record in event['Records']:</w:t>
      </w:r>
      <w:r w:rsidRPr="00355500">
        <w:rPr>
          <w:rFonts w:ascii="Courier New" w:hAnsi="Courier New" w:cs="Courier New"/>
          <w:sz w:val="20"/>
          <w:szCs w:val="20"/>
        </w:rPr>
        <w:br/>
        <w:t>        nbReplay = 0</w:t>
      </w:r>
      <w:r w:rsidRPr="00355500">
        <w:rPr>
          <w:rFonts w:ascii="Courier New" w:hAnsi="Courier New" w:cs="Courier New"/>
          <w:sz w:val="20"/>
          <w:szCs w:val="20"/>
        </w:rPr>
        <w:br/>
        <w:t>        # number of replay</w:t>
      </w:r>
      <w:r w:rsidRPr="00355500">
        <w:rPr>
          <w:rFonts w:ascii="Courier New" w:hAnsi="Courier New" w:cs="Courier New"/>
          <w:sz w:val="20"/>
          <w:szCs w:val="20"/>
        </w:rPr>
        <w:br/>
        <w:t>        if 'sqs-dlq-replay-nb' in record['</w:t>
      </w:r>
      <w:proofErr w:type="spellStart"/>
      <w:r w:rsidRPr="00355500">
        <w:rPr>
          <w:rFonts w:ascii="Courier New" w:hAnsi="Courier New" w:cs="Courier New"/>
          <w:sz w:val="20"/>
          <w:szCs w:val="20"/>
        </w:rPr>
        <w:t>messageAttributes</w:t>
      </w:r>
      <w:proofErr w:type="spellEnd"/>
      <w:r w:rsidRPr="00355500">
        <w:rPr>
          <w:rFonts w:ascii="Courier New" w:hAnsi="Courier New" w:cs="Courier New"/>
          <w:sz w:val="20"/>
          <w:szCs w:val="20"/>
        </w:rPr>
        <w:t>']:</w:t>
      </w:r>
      <w:r w:rsidRPr="00355500">
        <w:rPr>
          <w:rFonts w:ascii="Courier New" w:hAnsi="Courier New" w:cs="Courier New"/>
          <w:sz w:val="20"/>
          <w:szCs w:val="20"/>
        </w:rPr>
        <w:br/>
        <w:t>            nbReplay = int(record['messageAttributes']['sqs-dlq-replay-nb']["stringValue"])</w:t>
      </w:r>
      <w:r w:rsidRPr="00355500">
        <w:rPr>
          <w:rFonts w:ascii="Courier New" w:hAnsi="Courier New" w:cs="Courier New"/>
          <w:sz w:val="20"/>
          <w:szCs w:val="20"/>
        </w:rPr>
        <w:br/>
      </w:r>
      <w:r w:rsidRPr="00355500">
        <w:rPr>
          <w:rFonts w:ascii="Courier New" w:hAnsi="Courier New" w:cs="Courier New"/>
          <w:sz w:val="20"/>
          <w:szCs w:val="20"/>
        </w:rPr>
        <w:br/>
        <w:t>        </w:t>
      </w:r>
      <w:proofErr w:type="spellStart"/>
      <w:r w:rsidRPr="00355500">
        <w:rPr>
          <w:rFonts w:ascii="Courier New" w:hAnsi="Courier New" w:cs="Courier New"/>
          <w:sz w:val="20"/>
          <w:szCs w:val="20"/>
        </w:rPr>
        <w:t>nbReplay</w:t>
      </w:r>
      <w:proofErr w:type="spellEnd"/>
      <w:r w:rsidRPr="00355500">
        <w:rPr>
          <w:rFonts w:ascii="Courier New" w:hAnsi="Courier New" w:cs="Courier New"/>
          <w:sz w:val="20"/>
          <w:szCs w:val="20"/>
        </w:rPr>
        <w:t> += 1</w:t>
      </w:r>
      <w:r w:rsidRPr="00355500">
        <w:rPr>
          <w:rFonts w:ascii="Courier New" w:hAnsi="Courier New" w:cs="Courier New"/>
          <w:sz w:val="20"/>
          <w:szCs w:val="20"/>
        </w:rPr>
        <w:br/>
        <w:t>        if </w:t>
      </w:r>
      <w:proofErr w:type="spellStart"/>
      <w:r w:rsidRPr="00355500">
        <w:rPr>
          <w:rFonts w:ascii="Courier New" w:hAnsi="Courier New" w:cs="Courier New"/>
          <w:sz w:val="20"/>
          <w:szCs w:val="20"/>
        </w:rPr>
        <w:t>nbReplay</w:t>
      </w:r>
      <w:proofErr w:type="spellEnd"/>
      <w:r w:rsidRPr="00355500">
        <w:rPr>
          <w:rFonts w:ascii="Courier New" w:hAnsi="Courier New" w:cs="Courier New"/>
          <w:sz w:val="20"/>
          <w:szCs w:val="20"/>
        </w:rPr>
        <w:t> &gt; </w:t>
      </w:r>
      <w:proofErr w:type="spellStart"/>
      <w:r w:rsidRPr="00355500">
        <w:rPr>
          <w:rFonts w:ascii="Courier New" w:hAnsi="Courier New" w:cs="Courier New"/>
          <w:sz w:val="20"/>
          <w:szCs w:val="20"/>
        </w:rPr>
        <w:t>config.MAX_ATTEMPS</w:t>
      </w:r>
      <w:proofErr w:type="spellEnd"/>
      <w:r w:rsidRPr="00355500">
        <w:rPr>
          <w:rFonts w:ascii="Courier New" w:hAnsi="Courier New" w:cs="Courier New"/>
          <w:sz w:val="20"/>
          <w:szCs w:val="20"/>
        </w:rPr>
        <w:t>:</w:t>
      </w:r>
      <w:r w:rsidRPr="00355500">
        <w:rPr>
          <w:rFonts w:ascii="Courier New" w:hAnsi="Courier New" w:cs="Courier New"/>
          <w:sz w:val="20"/>
          <w:szCs w:val="20"/>
        </w:rPr>
        <w:br/>
        <w:t>            raise </w:t>
      </w:r>
      <w:proofErr w:type="spellStart"/>
      <w:r w:rsidRPr="00355500">
        <w:rPr>
          <w:rFonts w:ascii="Courier New" w:hAnsi="Courier New" w:cs="Courier New"/>
          <w:sz w:val="20"/>
          <w:szCs w:val="20"/>
        </w:rPr>
        <w:t>MaxAttempsError</w:t>
      </w:r>
      <w:proofErr w:type="spellEnd"/>
      <w:r w:rsidRPr="00355500">
        <w:rPr>
          <w:rFonts w:ascii="Courier New" w:hAnsi="Courier New" w:cs="Courier New"/>
          <w:sz w:val="20"/>
          <w:szCs w:val="20"/>
        </w:rPr>
        <w:t>(replay=</w:t>
      </w:r>
      <w:proofErr w:type="spellStart"/>
      <w:r w:rsidRPr="00355500">
        <w:rPr>
          <w:rFonts w:ascii="Courier New" w:hAnsi="Courier New" w:cs="Courier New"/>
          <w:sz w:val="20"/>
          <w:szCs w:val="20"/>
        </w:rPr>
        <w:t>nbReplay</w:t>
      </w:r>
      <w:proofErr w:type="spellEnd"/>
      <w:r w:rsidRPr="00355500">
        <w:rPr>
          <w:rFonts w:ascii="Courier New" w:hAnsi="Courier New" w:cs="Courier New"/>
          <w:sz w:val="20"/>
          <w:szCs w:val="20"/>
        </w:rPr>
        <w:t>, max=</w:t>
      </w:r>
      <w:proofErr w:type="spellStart"/>
      <w:r w:rsidRPr="00355500">
        <w:rPr>
          <w:rFonts w:ascii="Courier New" w:hAnsi="Courier New" w:cs="Courier New"/>
          <w:sz w:val="20"/>
          <w:szCs w:val="20"/>
        </w:rPr>
        <w:t>config.MAX_ATTEMPS</w:t>
      </w:r>
      <w:proofErr w:type="spellEnd"/>
      <w:r w:rsidRPr="00355500">
        <w:rPr>
          <w:rFonts w:ascii="Courier New" w:hAnsi="Courier New" w:cs="Courier New"/>
          <w:sz w:val="20"/>
          <w:szCs w:val="20"/>
        </w:rPr>
        <w:t>)</w:t>
      </w:r>
      <w:r w:rsidRPr="00355500">
        <w:rPr>
          <w:rFonts w:ascii="Courier New" w:hAnsi="Courier New" w:cs="Courier New"/>
          <w:sz w:val="20"/>
          <w:szCs w:val="20"/>
        </w:rPr>
        <w:br/>
      </w:r>
      <w:r w:rsidRPr="00355500">
        <w:rPr>
          <w:rFonts w:ascii="Courier New" w:hAnsi="Courier New" w:cs="Courier New"/>
          <w:sz w:val="20"/>
          <w:szCs w:val="20"/>
        </w:rPr>
        <w:br/>
        <w:t>        # SQS attributes</w:t>
      </w:r>
      <w:r w:rsidRPr="00355500">
        <w:rPr>
          <w:rFonts w:ascii="Courier New" w:hAnsi="Courier New" w:cs="Courier New"/>
          <w:sz w:val="20"/>
          <w:szCs w:val="20"/>
        </w:rPr>
        <w:br/>
        <w:t>        attributes = record['</w:t>
      </w:r>
      <w:proofErr w:type="spellStart"/>
      <w:r w:rsidRPr="00355500">
        <w:rPr>
          <w:rFonts w:ascii="Courier New" w:hAnsi="Courier New" w:cs="Courier New"/>
          <w:sz w:val="20"/>
          <w:szCs w:val="20"/>
        </w:rPr>
        <w:t>messageAttributes</w:t>
      </w:r>
      <w:proofErr w:type="spellEnd"/>
      <w:r w:rsidRPr="00355500">
        <w:rPr>
          <w:rFonts w:ascii="Courier New" w:hAnsi="Courier New" w:cs="Courier New"/>
          <w:sz w:val="20"/>
          <w:szCs w:val="20"/>
        </w:rPr>
        <w:t>']</w:t>
      </w:r>
      <w:r w:rsidRPr="00355500">
        <w:rPr>
          <w:rFonts w:ascii="Courier New" w:hAnsi="Courier New" w:cs="Courier New"/>
          <w:sz w:val="20"/>
          <w:szCs w:val="20"/>
        </w:rPr>
        <w:br/>
        <w:t>        attributes.update({'sqs-dlq-replay-nb': {'StringValue': str(nbReplay), 'DataType': 'Number'}})</w:t>
      </w:r>
      <w:r w:rsidRPr="00355500">
        <w:rPr>
          <w:rFonts w:ascii="Courier New" w:hAnsi="Courier New" w:cs="Courier New"/>
          <w:sz w:val="20"/>
          <w:szCs w:val="20"/>
        </w:rPr>
        <w:br/>
      </w:r>
      <w:r w:rsidRPr="00355500">
        <w:rPr>
          <w:rFonts w:ascii="Courier New" w:hAnsi="Courier New" w:cs="Courier New"/>
          <w:sz w:val="20"/>
          <w:szCs w:val="20"/>
        </w:rPr>
        <w:br/>
        <w:t>        _</w:t>
      </w:r>
      <w:proofErr w:type="spellStart"/>
      <w:r w:rsidRPr="00355500">
        <w:rPr>
          <w:rFonts w:ascii="Courier New" w:hAnsi="Courier New" w:cs="Courier New"/>
          <w:sz w:val="20"/>
          <w:szCs w:val="20"/>
        </w:rPr>
        <w:t>sqs_attributes_cleaner</w:t>
      </w:r>
      <w:proofErr w:type="spellEnd"/>
      <w:r w:rsidRPr="00355500">
        <w:rPr>
          <w:rFonts w:ascii="Courier New" w:hAnsi="Courier New" w:cs="Courier New"/>
          <w:sz w:val="20"/>
          <w:szCs w:val="20"/>
        </w:rPr>
        <w:t>(attributes)</w:t>
      </w:r>
      <w:r w:rsidRPr="00355500">
        <w:rPr>
          <w:rFonts w:ascii="Courier New" w:hAnsi="Courier New" w:cs="Courier New"/>
          <w:sz w:val="20"/>
          <w:szCs w:val="20"/>
        </w:rPr>
        <w:br/>
      </w:r>
      <w:r w:rsidRPr="00355500">
        <w:rPr>
          <w:rFonts w:ascii="Courier New" w:hAnsi="Courier New" w:cs="Courier New"/>
          <w:sz w:val="20"/>
          <w:szCs w:val="20"/>
        </w:rPr>
        <w:br/>
        <w:t xml:space="preserve">        # </w:t>
      </w:r>
      <w:proofErr w:type="spellStart"/>
      <w:r w:rsidRPr="00355500">
        <w:rPr>
          <w:rFonts w:ascii="Courier New" w:hAnsi="Courier New" w:cs="Courier New"/>
          <w:sz w:val="20"/>
          <w:szCs w:val="20"/>
        </w:rPr>
        <w:t>Backoff</w:t>
      </w:r>
      <w:proofErr w:type="spellEnd"/>
      <w:r w:rsidRPr="00355500">
        <w:rPr>
          <w:rFonts w:ascii="Courier New" w:hAnsi="Courier New" w:cs="Courier New"/>
          <w:sz w:val="20"/>
          <w:szCs w:val="20"/>
        </w:rPr>
        <w:br/>
        <w:t>        b = backoff.ExpoBackoffFullJitter(base=config.BACKOFF_RATE, cap=config.MESSAGE_RETENTION_PERIOD)</w:t>
      </w:r>
      <w:r w:rsidRPr="00355500">
        <w:rPr>
          <w:rFonts w:ascii="Courier New" w:hAnsi="Courier New" w:cs="Courier New"/>
          <w:sz w:val="20"/>
          <w:szCs w:val="20"/>
        </w:rPr>
        <w:br/>
        <w:t>        </w:t>
      </w:r>
      <w:proofErr w:type="spellStart"/>
      <w:r w:rsidRPr="00355500">
        <w:rPr>
          <w:rFonts w:ascii="Courier New" w:hAnsi="Courier New" w:cs="Courier New"/>
          <w:sz w:val="20"/>
          <w:szCs w:val="20"/>
        </w:rPr>
        <w:t>delaySeconds</w:t>
      </w:r>
      <w:proofErr w:type="spellEnd"/>
      <w:r w:rsidRPr="00355500">
        <w:rPr>
          <w:rFonts w:ascii="Courier New" w:hAnsi="Courier New" w:cs="Courier New"/>
          <w:sz w:val="20"/>
          <w:szCs w:val="20"/>
        </w:rPr>
        <w:t> = </w:t>
      </w:r>
      <w:proofErr w:type="spellStart"/>
      <w:r w:rsidRPr="00355500">
        <w:rPr>
          <w:rFonts w:ascii="Courier New" w:hAnsi="Courier New" w:cs="Courier New"/>
          <w:sz w:val="20"/>
          <w:szCs w:val="20"/>
        </w:rPr>
        <w:t>b.backoff</w:t>
      </w:r>
      <w:proofErr w:type="spellEnd"/>
      <w:r w:rsidRPr="00355500">
        <w:rPr>
          <w:rFonts w:ascii="Courier New" w:hAnsi="Courier New" w:cs="Courier New"/>
          <w:sz w:val="20"/>
          <w:szCs w:val="20"/>
        </w:rPr>
        <w:t>(n=int(</w:t>
      </w:r>
      <w:proofErr w:type="spellStart"/>
      <w:r w:rsidRPr="00355500">
        <w:rPr>
          <w:rFonts w:ascii="Courier New" w:hAnsi="Courier New" w:cs="Courier New"/>
          <w:sz w:val="20"/>
          <w:szCs w:val="20"/>
        </w:rPr>
        <w:t>nbReplay</w:t>
      </w:r>
      <w:proofErr w:type="spellEnd"/>
      <w:r w:rsidRPr="00355500">
        <w:rPr>
          <w:rFonts w:ascii="Courier New" w:hAnsi="Courier New" w:cs="Courier New"/>
          <w:sz w:val="20"/>
          <w:szCs w:val="20"/>
        </w:rPr>
        <w:t>))</w:t>
      </w:r>
      <w:r w:rsidRPr="00355500">
        <w:rPr>
          <w:rFonts w:ascii="Courier New" w:hAnsi="Courier New" w:cs="Courier New"/>
          <w:sz w:val="20"/>
          <w:szCs w:val="20"/>
        </w:rPr>
        <w:br/>
      </w:r>
      <w:r w:rsidRPr="00355500">
        <w:rPr>
          <w:rFonts w:ascii="Courier New" w:hAnsi="Courier New" w:cs="Courier New"/>
          <w:sz w:val="20"/>
          <w:szCs w:val="20"/>
        </w:rPr>
        <w:br/>
        <w:t>        # SQS</w:t>
      </w:r>
      <w:r w:rsidRPr="00355500">
        <w:rPr>
          <w:rFonts w:ascii="Courier New" w:hAnsi="Courier New" w:cs="Courier New"/>
          <w:sz w:val="20"/>
          <w:szCs w:val="20"/>
        </w:rPr>
        <w:br/>
        <w:t>        </w:t>
      </w:r>
      <w:proofErr w:type="spellStart"/>
      <w:r w:rsidRPr="00355500">
        <w:rPr>
          <w:rFonts w:ascii="Courier New" w:hAnsi="Courier New" w:cs="Courier New"/>
          <w:sz w:val="20"/>
          <w:szCs w:val="20"/>
        </w:rPr>
        <w:t>SQS.send_message</w:t>
      </w:r>
      <w:proofErr w:type="spellEnd"/>
      <w:r w:rsidRPr="00355500">
        <w:rPr>
          <w:rFonts w:ascii="Courier New" w:hAnsi="Courier New" w:cs="Courier New"/>
          <w:sz w:val="20"/>
          <w:szCs w:val="20"/>
        </w:rPr>
        <w:t>(</w:t>
      </w:r>
      <w:r w:rsidRPr="00355500">
        <w:rPr>
          <w:rFonts w:ascii="Courier New" w:hAnsi="Courier New" w:cs="Courier New"/>
          <w:sz w:val="20"/>
          <w:szCs w:val="20"/>
        </w:rPr>
        <w:br/>
        <w:t>            </w:t>
      </w:r>
      <w:proofErr w:type="spellStart"/>
      <w:r w:rsidRPr="00355500">
        <w:rPr>
          <w:rFonts w:ascii="Courier New" w:hAnsi="Courier New" w:cs="Courier New"/>
          <w:sz w:val="20"/>
          <w:szCs w:val="20"/>
        </w:rPr>
        <w:t>QueueUrl</w:t>
      </w:r>
      <w:proofErr w:type="spellEnd"/>
      <w:r w:rsidRPr="00355500">
        <w:rPr>
          <w:rFonts w:ascii="Courier New" w:hAnsi="Courier New" w:cs="Courier New"/>
          <w:sz w:val="20"/>
          <w:szCs w:val="20"/>
        </w:rPr>
        <w:t>=</w:t>
      </w:r>
      <w:proofErr w:type="spellStart"/>
      <w:r w:rsidRPr="00355500">
        <w:rPr>
          <w:rFonts w:ascii="Courier New" w:hAnsi="Courier New" w:cs="Courier New"/>
          <w:sz w:val="20"/>
          <w:szCs w:val="20"/>
        </w:rPr>
        <w:t>config.SQS_MAIN_URL</w:t>
      </w:r>
      <w:proofErr w:type="spellEnd"/>
      <w:r w:rsidRPr="00355500">
        <w:rPr>
          <w:rFonts w:ascii="Courier New" w:hAnsi="Courier New" w:cs="Courier New"/>
          <w:sz w:val="20"/>
          <w:szCs w:val="20"/>
        </w:rPr>
        <w:t>,</w:t>
      </w:r>
      <w:r w:rsidRPr="00355500">
        <w:rPr>
          <w:rFonts w:ascii="Courier New" w:hAnsi="Courier New" w:cs="Courier New"/>
          <w:sz w:val="20"/>
          <w:szCs w:val="20"/>
        </w:rPr>
        <w:br/>
        <w:t>            </w:t>
      </w:r>
      <w:proofErr w:type="spellStart"/>
      <w:r w:rsidRPr="00355500">
        <w:rPr>
          <w:rFonts w:ascii="Courier New" w:hAnsi="Courier New" w:cs="Courier New"/>
          <w:sz w:val="20"/>
          <w:szCs w:val="20"/>
        </w:rPr>
        <w:t>MessageBody</w:t>
      </w:r>
      <w:proofErr w:type="spellEnd"/>
      <w:r w:rsidRPr="00355500">
        <w:rPr>
          <w:rFonts w:ascii="Courier New" w:hAnsi="Courier New" w:cs="Courier New"/>
          <w:sz w:val="20"/>
          <w:szCs w:val="20"/>
        </w:rPr>
        <w:t>=record['body'],</w:t>
      </w:r>
      <w:r w:rsidRPr="00355500">
        <w:rPr>
          <w:rFonts w:ascii="Courier New" w:hAnsi="Courier New" w:cs="Courier New"/>
          <w:sz w:val="20"/>
          <w:szCs w:val="20"/>
        </w:rPr>
        <w:br/>
        <w:t>            </w:t>
      </w:r>
      <w:proofErr w:type="spellStart"/>
      <w:r w:rsidRPr="00355500">
        <w:rPr>
          <w:rFonts w:ascii="Courier New" w:hAnsi="Courier New" w:cs="Courier New"/>
          <w:sz w:val="20"/>
          <w:szCs w:val="20"/>
        </w:rPr>
        <w:t>DelaySeconds</w:t>
      </w:r>
      <w:proofErr w:type="spellEnd"/>
      <w:r w:rsidRPr="00355500">
        <w:rPr>
          <w:rFonts w:ascii="Courier New" w:hAnsi="Courier New" w:cs="Courier New"/>
          <w:sz w:val="20"/>
          <w:szCs w:val="20"/>
        </w:rPr>
        <w:t>=int(</w:t>
      </w:r>
      <w:proofErr w:type="spellStart"/>
      <w:r w:rsidRPr="00355500">
        <w:rPr>
          <w:rFonts w:ascii="Courier New" w:hAnsi="Courier New" w:cs="Courier New"/>
          <w:sz w:val="20"/>
          <w:szCs w:val="20"/>
        </w:rPr>
        <w:t>delaySeconds</w:t>
      </w:r>
      <w:proofErr w:type="spellEnd"/>
      <w:r w:rsidRPr="00355500">
        <w:rPr>
          <w:rFonts w:ascii="Courier New" w:hAnsi="Courier New" w:cs="Courier New"/>
          <w:sz w:val="20"/>
          <w:szCs w:val="20"/>
        </w:rPr>
        <w:t>),</w:t>
      </w:r>
      <w:r w:rsidRPr="00355500">
        <w:rPr>
          <w:rFonts w:ascii="Courier New" w:hAnsi="Courier New" w:cs="Courier New"/>
          <w:sz w:val="20"/>
          <w:szCs w:val="20"/>
        </w:rPr>
        <w:br/>
        <w:t>            </w:t>
      </w:r>
      <w:proofErr w:type="spellStart"/>
      <w:r w:rsidRPr="00355500">
        <w:rPr>
          <w:rFonts w:ascii="Courier New" w:hAnsi="Courier New" w:cs="Courier New"/>
          <w:sz w:val="20"/>
          <w:szCs w:val="20"/>
        </w:rPr>
        <w:t>MessageAttributes</w:t>
      </w:r>
      <w:proofErr w:type="spellEnd"/>
      <w:r w:rsidRPr="00355500">
        <w:rPr>
          <w:rFonts w:ascii="Courier New" w:hAnsi="Courier New" w:cs="Courier New"/>
          <w:sz w:val="20"/>
          <w:szCs w:val="20"/>
        </w:rPr>
        <w:t>=record['</w:t>
      </w:r>
      <w:proofErr w:type="spellStart"/>
      <w:r w:rsidRPr="00355500">
        <w:rPr>
          <w:rFonts w:ascii="Courier New" w:hAnsi="Courier New" w:cs="Courier New"/>
          <w:sz w:val="20"/>
          <w:szCs w:val="20"/>
        </w:rPr>
        <w:t>messageAttributes</w:t>
      </w:r>
      <w:proofErr w:type="spellEnd"/>
      <w:r w:rsidRPr="00355500">
        <w:rPr>
          <w:rFonts w:ascii="Courier New" w:hAnsi="Courier New" w:cs="Courier New"/>
          <w:sz w:val="20"/>
          <w:szCs w:val="20"/>
        </w:rPr>
        <w:t>']</w:t>
      </w:r>
      <w:r w:rsidRPr="00355500">
        <w:rPr>
          <w:rFonts w:ascii="Courier New" w:hAnsi="Courier New" w:cs="Courier New"/>
          <w:sz w:val="20"/>
          <w:szCs w:val="20"/>
        </w:rPr>
        <w:br/>
        <w:t>        )</w:t>
      </w:r>
    </w:p>
    <w:p w14:paraId="44327562" w14:textId="77777777" w:rsidR="00355500" w:rsidRDefault="00355500">
      <w:pPr>
        <w:rPr>
          <w:b/>
        </w:rPr>
      </w:pPr>
    </w:p>
    <w:p w14:paraId="5ECDFFCD" w14:textId="77777777" w:rsidR="00714284" w:rsidRDefault="00534CDA">
      <w:r>
        <w:rPr>
          <w:b/>
        </w:rPr>
        <w:t>BUILDING AND PACKAGING THE SERVERLESS APPLICATION</w:t>
      </w:r>
    </w:p>
    <w:p w14:paraId="1FDB3517" w14:textId="77777777" w:rsidR="00714284" w:rsidRDefault="00714284"/>
    <w:p w14:paraId="5D5573B8" w14:textId="5E2400A2" w:rsidR="0083040F" w:rsidRDefault="0083040F">
      <w:r>
        <w:t xml:space="preserve">Our solution is available and shared as reusable application to the </w:t>
      </w:r>
      <w:hyperlink r:id="rId10" w:history="1">
        <w:r w:rsidRPr="00B2152E">
          <w:rPr>
            <w:rStyle w:val="Hyperlink"/>
          </w:rPr>
          <w:t>AWS Serverless Application Repository (AWS SAR).</w:t>
        </w:r>
      </w:hyperlink>
      <w:r>
        <w:t xml:space="preserve"> </w:t>
      </w:r>
    </w:p>
    <w:p w14:paraId="37907020" w14:textId="49468794" w:rsidR="00B2152E" w:rsidRDefault="00534CDA">
      <w:r>
        <w:t xml:space="preserve">A serverless application is a combination of Lambda functions, event sources, and other resources that work together to perform tasks. For this application, we use the open-source </w:t>
      </w:r>
      <w:hyperlink r:id="rId11" w:history="1">
        <w:r w:rsidRPr="00B2152E">
          <w:rPr>
            <w:rStyle w:val="Hyperlink"/>
          </w:rPr>
          <w:t>AWS Serverless Application Model (</w:t>
        </w:r>
        <w:r w:rsidR="00B2152E">
          <w:rPr>
            <w:rStyle w:val="Hyperlink"/>
          </w:rPr>
          <w:t xml:space="preserve">AWS </w:t>
        </w:r>
        <w:r w:rsidRPr="00B2152E">
          <w:rPr>
            <w:rStyle w:val="Hyperlink"/>
          </w:rPr>
          <w:t>SAM)</w:t>
        </w:r>
      </w:hyperlink>
      <w:r>
        <w:t xml:space="preserve"> to declare the parameters, resources</w:t>
      </w:r>
      <w:ins w:id="92" w:author="Beswick, James" w:date="2020-02-07T14:20:00Z">
        <w:r w:rsidR="00544537">
          <w:t>,</w:t>
        </w:r>
      </w:ins>
      <w:r>
        <w:t xml:space="preserve"> and metadata of the </w:t>
      </w:r>
      <w:r>
        <w:rPr>
          <w:i/>
        </w:rPr>
        <w:t>SQS-DLQ-Replay</w:t>
      </w:r>
      <w:r>
        <w:t xml:space="preserve"> solution. </w:t>
      </w:r>
    </w:p>
    <w:p w14:paraId="3B2A3B04" w14:textId="3B8E2351" w:rsidR="00B2152E" w:rsidRDefault="00B2152E">
      <w:r>
        <w:t xml:space="preserve">We declare several sections in our AWS SAM template: </w:t>
      </w:r>
    </w:p>
    <w:p w14:paraId="5E26D58E" w14:textId="77777777" w:rsidR="00B2152E" w:rsidRDefault="00FC770B" w:rsidP="00B2152E">
      <w:pPr>
        <w:pStyle w:val="ListParagraph"/>
        <w:numPr>
          <w:ilvl w:val="0"/>
          <w:numId w:val="4"/>
        </w:numPr>
      </w:pPr>
      <w:r>
        <w:t>“</w:t>
      </w:r>
      <w:r w:rsidR="00B2152E">
        <w:t>Metadata</w:t>
      </w:r>
      <w:r>
        <w:t>”</w:t>
      </w:r>
      <w:r w:rsidR="00B2152E">
        <w:t xml:space="preserve"> </w:t>
      </w:r>
      <w:r>
        <w:t>section specifies application information that we want to publish in the repository AWS SAR.</w:t>
      </w:r>
    </w:p>
    <w:p w14:paraId="12DB7EE8" w14:textId="77777777" w:rsidR="00B2152E" w:rsidRDefault="00FC770B" w:rsidP="00B2152E">
      <w:pPr>
        <w:pStyle w:val="ListParagraph"/>
        <w:numPr>
          <w:ilvl w:val="0"/>
          <w:numId w:val="4"/>
        </w:numPr>
      </w:pPr>
      <w:r>
        <w:lastRenderedPageBreak/>
        <w:t>“</w:t>
      </w:r>
      <w:r w:rsidR="00B2152E">
        <w:t>Parameter</w:t>
      </w:r>
      <w:r>
        <w:t>s”</w:t>
      </w:r>
      <w:r w:rsidR="00B2152E">
        <w:t xml:space="preserve"> </w:t>
      </w:r>
      <w:r>
        <w:t xml:space="preserve">section contains default Amazon SQS settings, as well as the configuration for our exponential </w:t>
      </w:r>
      <w:proofErr w:type="spellStart"/>
      <w:r>
        <w:t>backoff</w:t>
      </w:r>
      <w:proofErr w:type="spellEnd"/>
      <w:r>
        <w:t xml:space="preserve"> algorithm.</w:t>
      </w:r>
    </w:p>
    <w:p w14:paraId="09A0475A" w14:textId="2F14D123" w:rsidR="00B2152E" w:rsidRDefault="00FC770B" w:rsidP="00B2152E">
      <w:pPr>
        <w:pStyle w:val="ListParagraph"/>
        <w:numPr>
          <w:ilvl w:val="0"/>
          <w:numId w:val="4"/>
        </w:numPr>
      </w:pPr>
      <w:r>
        <w:t>“</w:t>
      </w:r>
      <w:del w:id="93" w:author="Beswick, James" w:date="2020-02-07T14:21:00Z">
        <w:r w:rsidR="00B2152E" w:rsidDel="00544537">
          <w:delText>Ressource</w:delText>
        </w:r>
        <w:r w:rsidDel="00544537">
          <w:delText>s</w:delText>
        </w:r>
      </w:del>
      <w:ins w:id="94" w:author="Beswick, James" w:date="2020-02-07T14:21:00Z">
        <w:r w:rsidR="00544537">
          <w:t>Resources</w:t>
        </w:r>
      </w:ins>
      <w:r>
        <w:t>”</w:t>
      </w:r>
      <w:r w:rsidR="00B2152E">
        <w:t xml:space="preserve"> </w:t>
      </w:r>
      <w:r>
        <w:t>section defines our three Amazon SQS queues and where to host the above AWS Lambda function.</w:t>
      </w:r>
    </w:p>
    <w:p w14:paraId="64DDFC98" w14:textId="77777777" w:rsidR="00714284" w:rsidRDefault="00FC770B" w:rsidP="00B2152E">
      <w:pPr>
        <w:pStyle w:val="ListParagraph"/>
        <w:numPr>
          <w:ilvl w:val="0"/>
          <w:numId w:val="4"/>
        </w:numPr>
      </w:pPr>
      <w:r>
        <w:t>“</w:t>
      </w:r>
      <w:r w:rsidR="00B2152E">
        <w:t>Output</w:t>
      </w:r>
      <w:r>
        <w:t>s” section</w:t>
      </w:r>
      <w:r w:rsidR="00B2152E">
        <w:t xml:space="preserve"> </w:t>
      </w:r>
      <w:r>
        <w:t xml:space="preserve">lists </w:t>
      </w:r>
      <w:proofErr w:type="spellStart"/>
      <w:r>
        <w:t>arn</w:t>
      </w:r>
      <w:proofErr w:type="spellEnd"/>
      <w:r>
        <w:t xml:space="preserve"> of our three Amazon SQS queues and AWS Lambda we want to output.</w:t>
      </w:r>
    </w:p>
    <w:p w14:paraId="33303633" w14:textId="0DAAB312" w:rsidR="00714284" w:rsidRDefault="00714284">
      <w:pPr>
        <w:rPr>
          <w:ins w:id="95" w:author="Microsoft Office User" w:date="2020-08-12T17:02:00Z"/>
          <w:lang w:val="fr-FR"/>
        </w:rPr>
      </w:pPr>
    </w:p>
    <w:p w14:paraId="4B918704" w14:textId="0EABF904" w:rsidR="00151585" w:rsidRPr="00233BE2" w:rsidRDefault="00151585">
      <w:pPr>
        <w:rPr>
          <w:lang w:val="en-US"/>
          <w:rPrChange w:id="96" w:author="Microsoft Office User" w:date="2020-08-12T17:03:00Z">
            <w:rPr/>
          </w:rPrChange>
        </w:rPr>
      </w:pPr>
      <w:ins w:id="97" w:author="Microsoft Office User" w:date="2020-08-12T17:02:00Z">
        <w:r w:rsidRPr="00151585">
          <w:rPr>
            <w:lang w:val="en-US"/>
            <w:rPrChange w:id="98" w:author="Microsoft Office User" w:date="2020-08-12T17:03:00Z">
              <w:rPr>
                <w:lang w:val="fr-FR"/>
              </w:rPr>
            </w:rPrChange>
          </w:rPr>
          <w:t>See t</w:t>
        </w:r>
      </w:ins>
      <w:ins w:id="99" w:author="Microsoft Office User" w:date="2020-08-12T17:03:00Z">
        <w:r w:rsidRPr="00151585">
          <w:rPr>
            <w:lang w:val="en-US"/>
            <w:rPrChange w:id="100" w:author="Microsoft Office User" w:date="2020-08-12T17:03:00Z">
              <w:rPr>
                <w:lang w:val="fr-FR"/>
              </w:rPr>
            </w:rPrChange>
          </w:rPr>
          <w:t xml:space="preserve">he full </w:t>
        </w:r>
        <w:proofErr w:type="spellStart"/>
        <w:r w:rsidR="00233BE2">
          <w:rPr>
            <w:lang w:val="en-US"/>
          </w:rPr>
          <w:t>yaml</w:t>
        </w:r>
      </w:ins>
      <w:proofErr w:type="spellEnd"/>
      <w:ins w:id="101" w:author="Microsoft Office User" w:date="2020-08-12T17:02:00Z">
        <w:r w:rsidRPr="00151585">
          <w:rPr>
            <w:lang w:val="en-US"/>
            <w:rPrChange w:id="102" w:author="Microsoft Office User" w:date="2020-08-12T17:03:00Z">
              <w:rPr>
                <w:lang w:val="fr-FR"/>
              </w:rPr>
            </w:rPrChange>
          </w:rPr>
          <w:t xml:space="preserve"> here.</w:t>
        </w:r>
      </w:ins>
      <w:ins w:id="103" w:author="Microsoft Office User" w:date="2020-08-12T17:03:00Z">
        <w:r w:rsidRPr="00151585">
          <w:rPr>
            <w:lang w:val="en-US"/>
            <w:rPrChange w:id="104" w:author="Microsoft Office User" w:date="2020-08-12T17:03:00Z">
              <w:rPr>
                <w:lang w:val="fr-FR"/>
              </w:rPr>
            </w:rPrChange>
          </w:rPr>
          <w:t xml:space="preserve"> (</w:t>
        </w:r>
        <w:proofErr w:type="spellStart"/>
        <w:r w:rsidRPr="00151585">
          <w:rPr>
            <w:lang w:val="en-US"/>
            <w:rPrChange w:id="105" w:author="Microsoft Office User" w:date="2020-08-12T17:03:00Z">
              <w:rPr>
                <w:lang w:val="fr-FR"/>
              </w:rPr>
            </w:rPrChange>
          </w:rPr>
          <w:t>github</w:t>
        </w:r>
        <w:proofErr w:type="spellEnd"/>
        <w:r w:rsidRPr="00151585">
          <w:rPr>
            <w:lang w:val="en-US"/>
            <w:rPrChange w:id="106" w:author="Microsoft Office User" w:date="2020-08-12T17:03:00Z">
              <w:rPr>
                <w:lang w:val="fr-FR"/>
              </w:rPr>
            </w:rPrChange>
          </w:rPr>
          <w:t xml:space="preserve"> lin</w:t>
        </w:r>
        <w:r>
          <w:rPr>
            <w:lang w:val="en-US"/>
          </w:rPr>
          <w:t>k)</w:t>
        </w:r>
      </w:ins>
    </w:p>
    <w:p w14:paraId="35EAEAE7" w14:textId="6C82228B" w:rsidR="00313A4D" w:rsidRPr="00313A4D" w:rsidDel="00233BE2" w:rsidRDefault="00313A4D" w:rsidP="00313A4D">
      <w:pPr>
        <w:shd w:val="clear" w:color="auto" w:fill="F2F2F2" w:themeFill="background1" w:themeFillShade="F2"/>
        <w:rPr>
          <w:del w:id="107" w:author="Microsoft Office User" w:date="2020-08-12T17:03:00Z"/>
          <w:rFonts w:ascii="Courier New" w:hAnsi="Courier New" w:cs="Courier New"/>
          <w:sz w:val="20"/>
          <w:szCs w:val="20"/>
        </w:rPr>
      </w:pPr>
      <w:commentRangeStart w:id="108"/>
      <w:del w:id="109" w:author="Microsoft Office User" w:date="2020-08-12T17:03:00Z">
        <w:r w:rsidRPr="00313A4D" w:rsidDel="00233BE2">
          <w:rPr>
            <w:rFonts w:ascii="Courier New" w:hAnsi="Courier New" w:cs="Courier New"/>
            <w:sz w:val="20"/>
            <w:szCs w:val="20"/>
          </w:rPr>
          <w:delText>AWSTemplateFormatVersion: '2010-09-09'</w:delText>
        </w:r>
      </w:del>
    </w:p>
    <w:p w14:paraId="10427364" w14:textId="1AA70F06" w:rsidR="00313A4D" w:rsidRPr="00313A4D" w:rsidDel="00233BE2" w:rsidRDefault="00313A4D" w:rsidP="00313A4D">
      <w:pPr>
        <w:shd w:val="clear" w:color="auto" w:fill="F2F2F2" w:themeFill="background1" w:themeFillShade="F2"/>
        <w:rPr>
          <w:del w:id="110" w:author="Microsoft Office User" w:date="2020-08-12T17:03:00Z"/>
          <w:rFonts w:ascii="Courier New" w:hAnsi="Courier New" w:cs="Courier New"/>
          <w:sz w:val="20"/>
          <w:szCs w:val="20"/>
        </w:rPr>
      </w:pPr>
      <w:del w:id="111" w:author="Microsoft Office User" w:date="2020-08-12T17:03:00Z">
        <w:r w:rsidRPr="00313A4D" w:rsidDel="00233BE2">
          <w:rPr>
            <w:rFonts w:ascii="Courier New" w:hAnsi="Courier New" w:cs="Courier New"/>
            <w:sz w:val="20"/>
            <w:szCs w:val="20"/>
          </w:rPr>
          <w:delText>Transform: AWS::Serverless-2016-10-31</w:delText>
        </w:r>
      </w:del>
    </w:p>
    <w:p w14:paraId="60518424" w14:textId="15F82276" w:rsidR="00313A4D" w:rsidRPr="00313A4D" w:rsidDel="00233BE2" w:rsidRDefault="00313A4D" w:rsidP="00313A4D">
      <w:pPr>
        <w:shd w:val="clear" w:color="auto" w:fill="F2F2F2" w:themeFill="background1" w:themeFillShade="F2"/>
        <w:rPr>
          <w:del w:id="112" w:author="Microsoft Office User" w:date="2020-08-12T17:03:00Z"/>
          <w:rFonts w:ascii="Courier New" w:hAnsi="Courier New" w:cs="Courier New"/>
          <w:sz w:val="20"/>
          <w:szCs w:val="20"/>
        </w:rPr>
      </w:pPr>
    </w:p>
    <w:p w14:paraId="3247377D" w14:textId="1C1FE5E4" w:rsidR="00313A4D" w:rsidRPr="00313A4D" w:rsidDel="00233BE2" w:rsidRDefault="00313A4D" w:rsidP="00313A4D">
      <w:pPr>
        <w:shd w:val="clear" w:color="auto" w:fill="F2F2F2" w:themeFill="background1" w:themeFillShade="F2"/>
        <w:rPr>
          <w:del w:id="113" w:author="Microsoft Office User" w:date="2020-08-12T17:03:00Z"/>
          <w:rFonts w:ascii="Courier New" w:hAnsi="Courier New" w:cs="Courier New"/>
          <w:sz w:val="20"/>
          <w:szCs w:val="20"/>
        </w:rPr>
      </w:pPr>
      <w:del w:id="114" w:author="Microsoft Office User" w:date="2020-08-12T17:03:00Z">
        <w:r w:rsidRPr="00313A4D" w:rsidDel="00233BE2">
          <w:rPr>
            <w:rFonts w:ascii="Courier New" w:hAnsi="Courier New" w:cs="Courier New"/>
            <w:sz w:val="20"/>
            <w:szCs w:val="20"/>
          </w:rPr>
          <w:delText>Metadata:</w:delText>
        </w:r>
        <w:commentRangeEnd w:id="108"/>
        <w:r w:rsidR="002C743A" w:rsidDel="00233BE2">
          <w:rPr>
            <w:rStyle w:val="CommentReference"/>
          </w:rPr>
          <w:commentReference w:id="108"/>
        </w:r>
      </w:del>
    </w:p>
    <w:p w14:paraId="71288B27" w14:textId="6BB91A4F" w:rsidR="00313A4D" w:rsidRPr="00313A4D" w:rsidDel="00233BE2" w:rsidRDefault="00313A4D" w:rsidP="00313A4D">
      <w:pPr>
        <w:shd w:val="clear" w:color="auto" w:fill="F2F2F2" w:themeFill="background1" w:themeFillShade="F2"/>
        <w:rPr>
          <w:del w:id="115" w:author="Microsoft Office User" w:date="2020-08-12T17:03:00Z"/>
          <w:rFonts w:ascii="Courier New" w:hAnsi="Courier New" w:cs="Courier New"/>
          <w:sz w:val="20"/>
          <w:szCs w:val="20"/>
        </w:rPr>
      </w:pPr>
      <w:del w:id="116" w:author="Microsoft Office User" w:date="2020-08-12T17:03:00Z">
        <w:r w:rsidRPr="00313A4D" w:rsidDel="00233BE2">
          <w:rPr>
            <w:rFonts w:ascii="Courier New" w:hAnsi="Courier New" w:cs="Courier New"/>
            <w:sz w:val="20"/>
            <w:szCs w:val="20"/>
          </w:rPr>
          <w:delText xml:space="preserve">  AWS::ServerlessRepo::Application:</w:delText>
        </w:r>
      </w:del>
    </w:p>
    <w:p w14:paraId="3B6F41B7" w14:textId="42029FCF" w:rsidR="00313A4D" w:rsidRPr="00313A4D" w:rsidDel="00233BE2" w:rsidRDefault="00313A4D" w:rsidP="00313A4D">
      <w:pPr>
        <w:shd w:val="clear" w:color="auto" w:fill="F2F2F2" w:themeFill="background1" w:themeFillShade="F2"/>
        <w:rPr>
          <w:del w:id="117" w:author="Microsoft Office User" w:date="2020-08-12T17:03:00Z"/>
          <w:rFonts w:ascii="Courier New" w:hAnsi="Courier New" w:cs="Courier New"/>
          <w:sz w:val="20"/>
          <w:szCs w:val="20"/>
        </w:rPr>
      </w:pPr>
      <w:del w:id="118" w:author="Microsoft Office User" w:date="2020-08-12T17:03:00Z">
        <w:r w:rsidRPr="00313A4D" w:rsidDel="00233BE2">
          <w:rPr>
            <w:rFonts w:ascii="Courier New" w:hAnsi="Courier New" w:cs="Courier New"/>
            <w:sz w:val="20"/>
            <w:szCs w:val="20"/>
          </w:rPr>
          <w:delText xml:space="preserve">    Name: sqs-dlq-replay</w:delText>
        </w:r>
      </w:del>
    </w:p>
    <w:p w14:paraId="3638EEB6" w14:textId="63D1B10D" w:rsidR="00313A4D" w:rsidRPr="00313A4D" w:rsidDel="00233BE2" w:rsidRDefault="00313A4D" w:rsidP="00313A4D">
      <w:pPr>
        <w:shd w:val="clear" w:color="auto" w:fill="F2F2F2" w:themeFill="background1" w:themeFillShade="F2"/>
        <w:rPr>
          <w:del w:id="119" w:author="Microsoft Office User" w:date="2020-08-12T17:03:00Z"/>
          <w:rFonts w:ascii="Courier New" w:hAnsi="Courier New" w:cs="Courier New"/>
          <w:sz w:val="20"/>
          <w:szCs w:val="20"/>
        </w:rPr>
      </w:pPr>
      <w:del w:id="120" w:author="Microsoft Office User" w:date="2020-08-12T17:03:00Z">
        <w:r w:rsidRPr="00313A4D" w:rsidDel="00233BE2">
          <w:rPr>
            <w:rFonts w:ascii="Courier New" w:hAnsi="Courier New" w:cs="Courier New"/>
            <w:sz w:val="20"/>
            <w:szCs w:val="20"/>
          </w:rPr>
          <w:delText xml:space="preserve">    Description: Using an Amazon SQS dead letter queue as en event source, trigger a lambda to replay a message to the main queue.</w:delText>
        </w:r>
      </w:del>
    </w:p>
    <w:p w14:paraId="412A7ECE" w14:textId="1724D0A9" w:rsidR="00313A4D" w:rsidRPr="00313A4D" w:rsidDel="00233BE2" w:rsidRDefault="00313A4D" w:rsidP="00313A4D">
      <w:pPr>
        <w:shd w:val="clear" w:color="auto" w:fill="F2F2F2" w:themeFill="background1" w:themeFillShade="F2"/>
        <w:rPr>
          <w:del w:id="121" w:author="Microsoft Office User" w:date="2020-08-12T17:03:00Z"/>
          <w:rFonts w:ascii="Courier New" w:hAnsi="Courier New" w:cs="Courier New"/>
          <w:sz w:val="20"/>
          <w:szCs w:val="20"/>
        </w:rPr>
      </w:pPr>
      <w:del w:id="122" w:author="Microsoft Office User" w:date="2020-08-12T17:03:00Z">
        <w:r w:rsidRPr="00313A4D" w:rsidDel="00233BE2">
          <w:rPr>
            <w:rFonts w:ascii="Courier New" w:hAnsi="Courier New" w:cs="Courier New"/>
            <w:sz w:val="20"/>
            <w:szCs w:val="20"/>
          </w:rPr>
          <w:delText xml:space="preserve">    Author: Guillaume Marchand and Luke Hargreaves</w:delText>
        </w:r>
      </w:del>
    </w:p>
    <w:p w14:paraId="164F71A4" w14:textId="29E331F3" w:rsidR="00313A4D" w:rsidRPr="00313A4D" w:rsidDel="00233BE2" w:rsidRDefault="00313A4D" w:rsidP="00313A4D">
      <w:pPr>
        <w:shd w:val="clear" w:color="auto" w:fill="F2F2F2" w:themeFill="background1" w:themeFillShade="F2"/>
        <w:rPr>
          <w:del w:id="123" w:author="Microsoft Office User" w:date="2020-08-12T17:03:00Z"/>
          <w:rFonts w:ascii="Courier New" w:hAnsi="Courier New" w:cs="Courier New"/>
          <w:sz w:val="20"/>
          <w:szCs w:val="20"/>
        </w:rPr>
      </w:pPr>
      <w:del w:id="124" w:author="Microsoft Office User" w:date="2020-08-12T17:03:00Z">
        <w:r w:rsidRPr="00313A4D" w:rsidDel="00233BE2">
          <w:rPr>
            <w:rFonts w:ascii="Courier New" w:hAnsi="Courier New" w:cs="Courier New"/>
            <w:sz w:val="20"/>
            <w:szCs w:val="20"/>
          </w:rPr>
          <w:delText xml:space="preserve">    SpdxLicenseId: MIT</w:delText>
        </w:r>
      </w:del>
    </w:p>
    <w:p w14:paraId="00C75B07" w14:textId="74BDF5B2" w:rsidR="00313A4D" w:rsidRPr="00313A4D" w:rsidDel="00233BE2" w:rsidRDefault="00313A4D" w:rsidP="00313A4D">
      <w:pPr>
        <w:shd w:val="clear" w:color="auto" w:fill="F2F2F2" w:themeFill="background1" w:themeFillShade="F2"/>
        <w:rPr>
          <w:del w:id="125" w:author="Microsoft Office User" w:date="2020-08-12T17:03:00Z"/>
          <w:rFonts w:ascii="Courier New" w:hAnsi="Courier New" w:cs="Courier New"/>
          <w:sz w:val="20"/>
          <w:szCs w:val="20"/>
        </w:rPr>
      </w:pPr>
      <w:del w:id="126" w:author="Microsoft Office User" w:date="2020-08-12T17:03:00Z">
        <w:r w:rsidRPr="00313A4D" w:rsidDel="00233BE2">
          <w:rPr>
            <w:rFonts w:ascii="Courier New" w:hAnsi="Courier New" w:cs="Courier New"/>
            <w:sz w:val="20"/>
            <w:szCs w:val="20"/>
          </w:rPr>
          <w:delText xml:space="preserve">    LicenseUrl: LICENSE</w:delText>
        </w:r>
      </w:del>
    </w:p>
    <w:p w14:paraId="7AFBC2BA" w14:textId="0BE70944" w:rsidR="00313A4D" w:rsidRPr="00313A4D" w:rsidDel="00233BE2" w:rsidRDefault="00313A4D" w:rsidP="00313A4D">
      <w:pPr>
        <w:shd w:val="clear" w:color="auto" w:fill="F2F2F2" w:themeFill="background1" w:themeFillShade="F2"/>
        <w:rPr>
          <w:del w:id="127" w:author="Microsoft Office User" w:date="2020-08-12T17:03:00Z"/>
          <w:rFonts w:ascii="Courier New" w:hAnsi="Courier New" w:cs="Courier New"/>
          <w:sz w:val="20"/>
          <w:szCs w:val="20"/>
        </w:rPr>
      </w:pPr>
      <w:del w:id="128" w:author="Microsoft Office User" w:date="2020-08-12T17:03:00Z">
        <w:r w:rsidRPr="00313A4D" w:rsidDel="00233BE2">
          <w:rPr>
            <w:rFonts w:ascii="Courier New" w:hAnsi="Courier New" w:cs="Courier New"/>
            <w:sz w:val="20"/>
            <w:szCs w:val="20"/>
          </w:rPr>
          <w:delText xml:space="preserve">    ReadmeUrl: README.md</w:delText>
        </w:r>
      </w:del>
    </w:p>
    <w:p w14:paraId="276A59B3" w14:textId="0C71A159" w:rsidR="00313A4D" w:rsidRPr="00114021" w:rsidDel="00233BE2" w:rsidRDefault="00313A4D" w:rsidP="00313A4D">
      <w:pPr>
        <w:shd w:val="clear" w:color="auto" w:fill="F2F2F2" w:themeFill="background1" w:themeFillShade="F2"/>
        <w:rPr>
          <w:del w:id="129" w:author="Microsoft Office User" w:date="2020-08-12T17:03:00Z"/>
          <w:rFonts w:ascii="Courier New" w:hAnsi="Courier New" w:cs="Courier New"/>
          <w:sz w:val="20"/>
          <w:szCs w:val="20"/>
          <w:lang w:val="en-US"/>
          <w:rPrChange w:id="130" w:author="Microsoft Office User" w:date="2020-08-12T17:04:00Z">
            <w:rPr>
              <w:del w:id="131" w:author="Microsoft Office User" w:date="2020-08-12T17:03:00Z"/>
              <w:rFonts w:ascii="Courier New" w:hAnsi="Courier New" w:cs="Courier New"/>
              <w:sz w:val="20"/>
              <w:szCs w:val="20"/>
              <w:lang w:val="fr-FR"/>
            </w:rPr>
          </w:rPrChange>
        </w:rPr>
      </w:pPr>
      <w:del w:id="132" w:author="Microsoft Office User" w:date="2020-08-12T17:03:00Z">
        <w:r w:rsidRPr="00313A4D" w:rsidDel="00233BE2">
          <w:rPr>
            <w:rFonts w:ascii="Courier New" w:hAnsi="Courier New" w:cs="Courier New"/>
            <w:sz w:val="20"/>
            <w:szCs w:val="20"/>
          </w:rPr>
          <w:delText xml:space="preserve">    </w:delText>
        </w:r>
        <w:r w:rsidRPr="00114021" w:rsidDel="00233BE2">
          <w:rPr>
            <w:rFonts w:ascii="Courier New" w:hAnsi="Courier New" w:cs="Courier New"/>
            <w:sz w:val="20"/>
            <w:szCs w:val="20"/>
            <w:lang w:val="en-US"/>
            <w:rPrChange w:id="133" w:author="Microsoft Office User" w:date="2020-08-12T17:04:00Z">
              <w:rPr>
                <w:rFonts w:ascii="Courier New" w:hAnsi="Courier New" w:cs="Courier New"/>
                <w:sz w:val="20"/>
                <w:szCs w:val="20"/>
                <w:lang w:val="fr-FR"/>
              </w:rPr>
            </w:rPrChange>
          </w:rPr>
          <w:delText>Labels: [sqs, dlq, queue]</w:delText>
        </w:r>
      </w:del>
    </w:p>
    <w:p w14:paraId="35FFFE45" w14:textId="18DD86F1" w:rsidR="00313A4D" w:rsidRPr="00114021" w:rsidDel="00233BE2" w:rsidRDefault="00313A4D" w:rsidP="00313A4D">
      <w:pPr>
        <w:shd w:val="clear" w:color="auto" w:fill="F2F2F2" w:themeFill="background1" w:themeFillShade="F2"/>
        <w:rPr>
          <w:del w:id="134" w:author="Microsoft Office User" w:date="2020-08-12T17:03:00Z"/>
          <w:rFonts w:ascii="Courier New" w:hAnsi="Courier New" w:cs="Courier New"/>
          <w:sz w:val="20"/>
          <w:szCs w:val="20"/>
          <w:lang w:val="en-US"/>
          <w:rPrChange w:id="135" w:author="Microsoft Office User" w:date="2020-08-12T17:04:00Z">
            <w:rPr>
              <w:del w:id="136" w:author="Microsoft Office User" w:date="2020-08-12T17:03:00Z"/>
              <w:rFonts w:ascii="Courier New" w:hAnsi="Courier New" w:cs="Courier New"/>
              <w:sz w:val="20"/>
              <w:szCs w:val="20"/>
              <w:lang w:val="fr-FR"/>
            </w:rPr>
          </w:rPrChange>
        </w:rPr>
      </w:pPr>
      <w:del w:id="137" w:author="Microsoft Office User" w:date="2020-08-12T17:03:00Z">
        <w:r w:rsidRPr="00114021" w:rsidDel="00233BE2">
          <w:rPr>
            <w:rFonts w:ascii="Courier New" w:hAnsi="Courier New" w:cs="Courier New"/>
            <w:sz w:val="20"/>
            <w:szCs w:val="20"/>
            <w:lang w:val="en-US"/>
            <w:rPrChange w:id="138" w:author="Microsoft Office User" w:date="2020-08-12T17:04:00Z">
              <w:rPr>
                <w:rFonts w:ascii="Courier New" w:hAnsi="Courier New" w:cs="Courier New"/>
                <w:sz w:val="20"/>
                <w:szCs w:val="20"/>
                <w:lang w:val="fr-FR"/>
              </w:rPr>
            </w:rPrChange>
          </w:rPr>
          <w:delText xml:space="preserve">    HomePageUrl: https://github.com/aws-labs/sqs-dlq-replay</w:delText>
        </w:r>
      </w:del>
    </w:p>
    <w:p w14:paraId="38CA7987" w14:textId="4AC25224" w:rsidR="00313A4D" w:rsidRPr="00114021" w:rsidDel="00233BE2" w:rsidRDefault="00313A4D" w:rsidP="00313A4D">
      <w:pPr>
        <w:shd w:val="clear" w:color="auto" w:fill="F2F2F2" w:themeFill="background1" w:themeFillShade="F2"/>
        <w:rPr>
          <w:del w:id="139" w:author="Microsoft Office User" w:date="2020-08-12T17:03:00Z"/>
          <w:rFonts w:ascii="Courier New" w:hAnsi="Courier New" w:cs="Courier New"/>
          <w:sz w:val="20"/>
          <w:szCs w:val="20"/>
          <w:lang w:val="en-US"/>
          <w:rPrChange w:id="140" w:author="Microsoft Office User" w:date="2020-08-12T17:04:00Z">
            <w:rPr>
              <w:del w:id="141" w:author="Microsoft Office User" w:date="2020-08-12T17:03:00Z"/>
              <w:rFonts w:ascii="Courier New" w:hAnsi="Courier New" w:cs="Courier New"/>
              <w:sz w:val="20"/>
              <w:szCs w:val="20"/>
              <w:lang w:val="fr-FR"/>
            </w:rPr>
          </w:rPrChange>
        </w:rPr>
      </w:pPr>
      <w:del w:id="142" w:author="Microsoft Office User" w:date="2020-08-12T17:03:00Z">
        <w:r w:rsidRPr="00114021" w:rsidDel="00233BE2">
          <w:rPr>
            <w:rFonts w:ascii="Courier New" w:hAnsi="Courier New" w:cs="Courier New"/>
            <w:sz w:val="20"/>
            <w:szCs w:val="20"/>
            <w:lang w:val="en-US"/>
            <w:rPrChange w:id="143" w:author="Microsoft Office User" w:date="2020-08-12T17:04:00Z">
              <w:rPr>
                <w:rFonts w:ascii="Courier New" w:hAnsi="Courier New" w:cs="Courier New"/>
                <w:sz w:val="20"/>
                <w:szCs w:val="20"/>
                <w:lang w:val="fr-FR"/>
              </w:rPr>
            </w:rPrChange>
          </w:rPr>
          <w:delText xml:space="preserve">    SemanticVersion: 1.0.0</w:delText>
        </w:r>
      </w:del>
    </w:p>
    <w:p w14:paraId="4AA50F6D" w14:textId="77D80EB9" w:rsidR="00313A4D" w:rsidRPr="00114021" w:rsidDel="00233BE2" w:rsidRDefault="00313A4D" w:rsidP="00313A4D">
      <w:pPr>
        <w:shd w:val="clear" w:color="auto" w:fill="F2F2F2" w:themeFill="background1" w:themeFillShade="F2"/>
        <w:rPr>
          <w:del w:id="144" w:author="Microsoft Office User" w:date="2020-08-12T17:03:00Z"/>
          <w:rFonts w:ascii="Courier New" w:hAnsi="Courier New" w:cs="Courier New"/>
          <w:sz w:val="20"/>
          <w:szCs w:val="20"/>
          <w:lang w:val="en-US"/>
          <w:rPrChange w:id="145" w:author="Microsoft Office User" w:date="2020-08-12T17:04:00Z">
            <w:rPr>
              <w:del w:id="146" w:author="Microsoft Office User" w:date="2020-08-12T17:03:00Z"/>
              <w:rFonts w:ascii="Courier New" w:hAnsi="Courier New" w:cs="Courier New"/>
              <w:sz w:val="20"/>
              <w:szCs w:val="20"/>
              <w:lang w:val="fr-FR"/>
            </w:rPr>
          </w:rPrChange>
        </w:rPr>
      </w:pPr>
      <w:del w:id="147" w:author="Microsoft Office User" w:date="2020-08-12T17:03:00Z">
        <w:r w:rsidRPr="00114021" w:rsidDel="00233BE2">
          <w:rPr>
            <w:rFonts w:ascii="Courier New" w:hAnsi="Courier New" w:cs="Courier New"/>
            <w:sz w:val="20"/>
            <w:szCs w:val="20"/>
            <w:lang w:val="en-US"/>
            <w:rPrChange w:id="148" w:author="Microsoft Office User" w:date="2020-08-12T17:04:00Z">
              <w:rPr>
                <w:rFonts w:ascii="Courier New" w:hAnsi="Courier New" w:cs="Courier New"/>
                <w:sz w:val="20"/>
                <w:szCs w:val="20"/>
                <w:lang w:val="fr-FR"/>
              </w:rPr>
            </w:rPrChange>
          </w:rPr>
          <w:delText xml:space="preserve">    SourceCodeUrl: https://github.com/aws-labs/sqs-dlq-replay/tree/1.0.0</w:delText>
        </w:r>
      </w:del>
    </w:p>
    <w:p w14:paraId="394DAB34" w14:textId="36B9D481" w:rsidR="00313A4D" w:rsidRPr="00114021" w:rsidDel="00233BE2" w:rsidRDefault="00313A4D" w:rsidP="00313A4D">
      <w:pPr>
        <w:shd w:val="clear" w:color="auto" w:fill="F2F2F2" w:themeFill="background1" w:themeFillShade="F2"/>
        <w:rPr>
          <w:del w:id="149" w:author="Microsoft Office User" w:date="2020-08-12T17:03:00Z"/>
          <w:rFonts w:ascii="Courier New" w:hAnsi="Courier New" w:cs="Courier New"/>
          <w:sz w:val="20"/>
          <w:szCs w:val="20"/>
          <w:lang w:val="en-US"/>
          <w:rPrChange w:id="150" w:author="Microsoft Office User" w:date="2020-08-12T17:04:00Z">
            <w:rPr>
              <w:del w:id="151" w:author="Microsoft Office User" w:date="2020-08-12T17:03:00Z"/>
              <w:rFonts w:ascii="Courier New" w:hAnsi="Courier New" w:cs="Courier New"/>
              <w:sz w:val="20"/>
              <w:szCs w:val="20"/>
              <w:lang w:val="fr-FR"/>
            </w:rPr>
          </w:rPrChange>
        </w:rPr>
      </w:pPr>
    </w:p>
    <w:p w14:paraId="73ADC53A" w14:textId="3FEF0854" w:rsidR="00313A4D" w:rsidRPr="00313A4D" w:rsidDel="00233BE2" w:rsidRDefault="00313A4D" w:rsidP="00313A4D">
      <w:pPr>
        <w:shd w:val="clear" w:color="auto" w:fill="F2F2F2" w:themeFill="background1" w:themeFillShade="F2"/>
        <w:rPr>
          <w:del w:id="152" w:author="Microsoft Office User" w:date="2020-08-12T17:03:00Z"/>
          <w:rFonts w:ascii="Courier New" w:hAnsi="Courier New" w:cs="Courier New"/>
          <w:sz w:val="20"/>
          <w:szCs w:val="20"/>
        </w:rPr>
      </w:pPr>
      <w:del w:id="153" w:author="Microsoft Office User" w:date="2020-08-12T17:03:00Z">
        <w:r w:rsidRPr="00114021" w:rsidDel="00233BE2">
          <w:rPr>
            <w:rFonts w:ascii="Courier New" w:hAnsi="Courier New" w:cs="Courier New"/>
            <w:sz w:val="20"/>
            <w:szCs w:val="20"/>
            <w:lang w:val="en-US"/>
            <w:rPrChange w:id="154" w:author="Microsoft Office User" w:date="2020-08-12T17:04:00Z">
              <w:rPr>
                <w:rFonts w:ascii="Courier New" w:hAnsi="Courier New" w:cs="Courier New"/>
                <w:sz w:val="20"/>
                <w:szCs w:val="20"/>
                <w:lang w:val="fr-FR"/>
              </w:rPr>
            </w:rPrChange>
          </w:rPr>
          <w:delText xml:space="preserve">  </w:delText>
        </w:r>
        <w:r w:rsidRPr="00313A4D" w:rsidDel="00233BE2">
          <w:rPr>
            <w:rFonts w:ascii="Courier New" w:hAnsi="Courier New" w:cs="Courier New"/>
            <w:sz w:val="20"/>
            <w:szCs w:val="20"/>
          </w:rPr>
          <w:delText>AWS::CloudFormation::Interface:</w:delText>
        </w:r>
      </w:del>
    </w:p>
    <w:p w14:paraId="6C742C04" w14:textId="5FDAB238" w:rsidR="00313A4D" w:rsidRPr="00313A4D" w:rsidDel="00233BE2" w:rsidRDefault="00313A4D" w:rsidP="00313A4D">
      <w:pPr>
        <w:shd w:val="clear" w:color="auto" w:fill="F2F2F2" w:themeFill="background1" w:themeFillShade="F2"/>
        <w:rPr>
          <w:del w:id="155" w:author="Microsoft Office User" w:date="2020-08-12T17:03:00Z"/>
          <w:rFonts w:ascii="Courier New" w:hAnsi="Courier New" w:cs="Courier New"/>
          <w:sz w:val="20"/>
          <w:szCs w:val="20"/>
        </w:rPr>
      </w:pPr>
      <w:del w:id="156" w:author="Microsoft Office User" w:date="2020-08-12T17:03:00Z">
        <w:r w:rsidRPr="00313A4D" w:rsidDel="00233BE2">
          <w:rPr>
            <w:rFonts w:ascii="Courier New" w:hAnsi="Courier New" w:cs="Courier New"/>
            <w:sz w:val="20"/>
            <w:szCs w:val="20"/>
          </w:rPr>
          <w:delText xml:space="preserve">    ParameterGroups:</w:delText>
        </w:r>
      </w:del>
    </w:p>
    <w:p w14:paraId="3FC98FA9" w14:textId="1EEE46F2" w:rsidR="00313A4D" w:rsidRPr="00313A4D" w:rsidDel="00233BE2" w:rsidRDefault="00313A4D" w:rsidP="00313A4D">
      <w:pPr>
        <w:shd w:val="clear" w:color="auto" w:fill="F2F2F2" w:themeFill="background1" w:themeFillShade="F2"/>
        <w:rPr>
          <w:del w:id="157" w:author="Microsoft Office User" w:date="2020-08-12T17:03:00Z"/>
          <w:rFonts w:ascii="Courier New" w:hAnsi="Courier New" w:cs="Courier New"/>
          <w:sz w:val="20"/>
          <w:szCs w:val="20"/>
        </w:rPr>
      </w:pPr>
      <w:del w:id="158" w:author="Microsoft Office User" w:date="2020-08-12T17:03:00Z">
        <w:r w:rsidRPr="00313A4D" w:rsidDel="00233BE2">
          <w:rPr>
            <w:rFonts w:ascii="Courier New" w:hAnsi="Courier New" w:cs="Courier New"/>
            <w:sz w:val="20"/>
            <w:szCs w:val="20"/>
          </w:rPr>
          <w:delText xml:space="preserve">      - Label: </w:delText>
        </w:r>
      </w:del>
    </w:p>
    <w:p w14:paraId="32992A20" w14:textId="32012912" w:rsidR="00313A4D" w:rsidRPr="00313A4D" w:rsidDel="00233BE2" w:rsidRDefault="00313A4D" w:rsidP="00313A4D">
      <w:pPr>
        <w:shd w:val="clear" w:color="auto" w:fill="F2F2F2" w:themeFill="background1" w:themeFillShade="F2"/>
        <w:rPr>
          <w:del w:id="159" w:author="Microsoft Office User" w:date="2020-08-12T17:03:00Z"/>
          <w:rFonts w:ascii="Courier New" w:hAnsi="Courier New" w:cs="Courier New"/>
          <w:sz w:val="20"/>
          <w:szCs w:val="20"/>
        </w:rPr>
      </w:pPr>
      <w:del w:id="160" w:author="Microsoft Office User" w:date="2020-08-12T17:03:00Z">
        <w:r w:rsidRPr="00313A4D" w:rsidDel="00233BE2">
          <w:rPr>
            <w:rFonts w:ascii="Courier New" w:hAnsi="Courier New" w:cs="Courier New"/>
            <w:sz w:val="20"/>
            <w:szCs w:val="20"/>
          </w:rPr>
          <w:delText xml:space="preserve">          default: "SQS default parameters"</w:delText>
        </w:r>
      </w:del>
    </w:p>
    <w:p w14:paraId="38F1DE66" w14:textId="74D3FB1B" w:rsidR="00313A4D" w:rsidRPr="00313A4D" w:rsidDel="00233BE2" w:rsidRDefault="00313A4D" w:rsidP="00313A4D">
      <w:pPr>
        <w:shd w:val="clear" w:color="auto" w:fill="F2F2F2" w:themeFill="background1" w:themeFillShade="F2"/>
        <w:rPr>
          <w:del w:id="161" w:author="Microsoft Office User" w:date="2020-08-12T17:03:00Z"/>
          <w:rFonts w:ascii="Courier New" w:hAnsi="Courier New" w:cs="Courier New"/>
          <w:sz w:val="20"/>
          <w:szCs w:val="20"/>
        </w:rPr>
      </w:pPr>
      <w:del w:id="162" w:author="Microsoft Office User" w:date="2020-08-12T17:03:00Z">
        <w:r w:rsidRPr="00313A4D" w:rsidDel="00233BE2">
          <w:rPr>
            <w:rFonts w:ascii="Courier New" w:hAnsi="Courier New" w:cs="Courier New"/>
            <w:sz w:val="20"/>
            <w:szCs w:val="20"/>
          </w:rPr>
          <w:delText xml:space="preserve">        Parameters: </w:delText>
        </w:r>
      </w:del>
    </w:p>
    <w:p w14:paraId="31EDC18D" w14:textId="74111E83" w:rsidR="00313A4D" w:rsidRPr="00313A4D" w:rsidDel="00233BE2" w:rsidRDefault="00313A4D" w:rsidP="00313A4D">
      <w:pPr>
        <w:shd w:val="clear" w:color="auto" w:fill="F2F2F2" w:themeFill="background1" w:themeFillShade="F2"/>
        <w:rPr>
          <w:del w:id="163" w:author="Microsoft Office User" w:date="2020-08-12T17:03:00Z"/>
          <w:rFonts w:ascii="Courier New" w:hAnsi="Courier New" w:cs="Courier New"/>
          <w:sz w:val="20"/>
          <w:szCs w:val="20"/>
        </w:rPr>
      </w:pPr>
      <w:del w:id="164" w:author="Microsoft Office User" w:date="2020-08-12T17:03:00Z">
        <w:r w:rsidRPr="00313A4D" w:rsidDel="00233BE2">
          <w:rPr>
            <w:rFonts w:ascii="Courier New" w:hAnsi="Courier New" w:cs="Courier New"/>
            <w:sz w:val="20"/>
            <w:szCs w:val="20"/>
          </w:rPr>
          <w:delText xml:space="preserve">          - DelaySeconds</w:delText>
        </w:r>
      </w:del>
    </w:p>
    <w:p w14:paraId="0927178A" w14:textId="7251D8B6" w:rsidR="00313A4D" w:rsidRPr="00313A4D" w:rsidDel="00233BE2" w:rsidRDefault="00313A4D" w:rsidP="00313A4D">
      <w:pPr>
        <w:shd w:val="clear" w:color="auto" w:fill="F2F2F2" w:themeFill="background1" w:themeFillShade="F2"/>
        <w:rPr>
          <w:del w:id="165" w:author="Microsoft Office User" w:date="2020-08-12T17:03:00Z"/>
          <w:rFonts w:ascii="Courier New" w:hAnsi="Courier New" w:cs="Courier New"/>
          <w:sz w:val="20"/>
          <w:szCs w:val="20"/>
        </w:rPr>
      </w:pPr>
      <w:del w:id="166" w:author="Microsoft Office User" w:date="2020-08-12T17:03:00Z">
        <w:r w:rsidRPr="00313A4D" w:rsidDel="00233BE2">
          <w:rPr>
            <w:rFonts w:ascii="Courier New" w:hAnsi="Courier New" w:cs="Courier New"/>
            <w:sz w:val="20"/>
            <w:szCs w:val="20"/>
          </w:rPr>
          <w:delText xml:space="preserve">          - MaximumMessageSize</w:delText>
        </w:r>
      </w:del>
    </w:p>
    <w:p w14:paraId="3BBED064" w14:textId="632409AA" w:rsidR="00313A4D" w:rsidRPr="00313A4D" w:rsidDel="00233BE2" w:rsidRDefault="00313A4D" w:rsidP="00313A4D">
      <w:pPr>
        <w:shd w:val="clear" w:color="auto" w:fill="F2F2F2" w:themeFill="background1" w:themeFillShade="F2"/>
        <w:rPr>
          <w:del w:id="167" w:author="Microsoft Office User" w:date="2020-08-12T17:03:00Z"/>
          <w:rFonts w:ascii="Courier New" w:hAnsi="Courier New" w:cs="Courier New"/>
          <w:sz w:val="20"/>
          <w:szCs w:val="20"/>
        </w:rPr>
      </w:pPr>
      <w:del w:id="168" w:author="Microsoft Office User" w:date="2020-08-12T17:03:00Z">
        <w:r w:rsidRPr="00313A4D" w:rsidDel="00233BE2">
          <w:rPr>
            <w:rFonts w:ascii="Courier New" w:hAnsi="Courier New" w:cs="Courier New"/>
            <w:sz w:val="20"/>
            <w:szCs w:val="20"/>
          </w:rPr>
          <w:delText xml:space="preserve">          - MessageRetentionPeriod</w:delText>
        </w:r>
      </w:del>
    </w:p>
    <w:p w14:paraId="224D5C34" w14:textId="566AFC8A" w:rsidR="00313A4D" w:rsidRPr="00313A4D" w:rsidDel="00233BE2" w:rsidRDefault="00313A4D" w:rsidP="00313A4D">
      <w:pPr>
        <w:shd w:val="clear" w:color="auto" w:fill="F2F2F2" w:themeFill="background1" w:themeFillShade="F2"/>
        <w:rPr>
          <w:del w:id="169" w:author="Microsoft Office User" w:date="2020-08-12T17:03:00Z"/>
          <w:rFonts w:ascii="Courier New" w:hAnsi="Courier New" w:cs="Courier New"/>
          <w:sz w:val="20"/>
          <w:szCs w:val="20"/>
        </w:rPr>
      </w:pPr>
      <w:del w:id="170" w:author="Microsoft Office User" w:date="2020-08-12T17:03:00Z">
        <w:r w:rsidRPr="00313A4D" w:rsidDel="00233BE2">
          <w:rPr>
            <w:rFonts w:ascii="Courier New" w:hAnsi="Courier New" w:cs="Courier New"/>
            <w:sz w:val="20"/>
            <w:szCs w:val="20"/>
          </w:rPr>
          <w:delText xml:space="preserve">          - ReceiveMessageWaitTimeSeconds</w:delText>
        </w:r>
      </w:del>
    </w:p>
    <w:p w14:paraId="0CD7027F" w14:textId="4BB7FAA5" w:rsidR="00313A4D" w:rsidRPr="00313A4D" w:rsidDel="00233BE2" w:rsidRDefault="00313A4D" w:rsidP="00313A4D">
      <w:pPr>
        <w:shd w:val="clear" w:color="auto" w:fill="F2F2F2" w:themeFill="background1" w:themeFillShade="F2"/>
        <w:rPr>
          <w:del w:id="171" w:author="Microsoft Office User" w:date="2020-08-12T17:03:00Z"/>
          <w:rFonts w:ascii="Courier New" w:hAnsi="Courier New" w:cs="Courier New"/>
          <w:sz w:val="20"/>
          <w:szCs w:val="20"/>
        </w:rPr>
      </w:pPr>
      <w:del w:id="172" w:author="Microsoft Office User" w:date="2020-08-12T17:03:00Z">
        <w:r w:rsidRPr="00313A4D" w:rsidDel="00233BE2">
          <w:rPr>
            <w:rFonts w:ascii="Courier New" w:hAnsi="Courier New" w:cs="Courier New"/>
            <w:sz w:val="20"/>
            <w:szCs w:val="20"/>
          </w:rPr>
          <w:delText xml:space="preserve">          - VisibilityTimeout</w:delText>
        </w:r>
      </w:del>
    </w:p>
    <w:p w14:paraId="2F87802E" w14:textId="58693E2C" w:rsidR="00313A4D" w:rsidRPr="00313A4D" w:rsidDel="00233BE2" w:rsidRDefault="00313A4D" w:rsidP="00313A4D">
      <w:pPr>
        <w:shd w:val="clear" w:color="auto" w:fill="F2F2F2" w:themeFill="background1" w:themeFillShade="F2"/>
        <w:rPr>
          <w:del w:id="173" w:author="Microsoft Office User" w:date="2020-08-12T17:03:00Z"/>
          <w:rFonts w:ascii="Courier New" w:hAnsi="Courier New" w:cs="Courier New"/>
          <w:sz w:val="20"/>
          <w:szCs w:val="20"/>
        </w:rPr>
      </w:pPr>
      <w:del w:id="174" w:author="Microsoft Office User" w:date="2020-08-12T17:03:00Z">
        <w:r w:rsidRPr="00313A4D" w:rsidDel="00233BE2">
          <w:rPr>
            <w:rFonts w:ascii="Courier New" w:hAnsi="Courier New" w:cs="Courier New"/>
            <w:sz w:val="20"/>
            <w:szCs w:val="20"/>
          </w:rPr>
          <w:delText xml:space="preserve">          - maxReceiveCount</w:delText>
        </w:r>
      </w:del>
    </w:p>
    <w:p w14:paraId="7C4D2778" w14:textId="356F940C" w:rsidR="00313A4D" w:rsidRPr="00313A4D" w:rsidDel="00233BE2" w:rsidRDefault="00313A4D" w:rsidP="00313A4D">
      <w:pPr>
        <w:shd w:val="clear" w:color="auto" w:fill="F2F2F2" w:themeFill="background1" w:themeFillShade="F2"/>
        <w:rPr>
          <w:del w:id="175" w:author="Microsoft Office User" w:date="2020-08-12T17:03:00Z"/>
          <w:rFonts w:ascii="Courier New" w:hAnsi="Courier New" w:cs="Courier New"/>
          <w:sz w:val="20"/>
          <w:szCs w:val="20"/>
        </w:rPr>
      </w:pPr>
      <w:del w:id="176" w:author="Microsoft Office User" w:date="2020-08-12T17:03:00Z">
        <w:r w:rsidRPr="00313A4D" w:rsidDel="00233BE2">
          <w:rPr>
            <w:rFonts w:ascii="Courier New" w:hAnsi="Courier New" w:cs="Courier New"/>
            <w:sz w:val="20"/>
            <w:szCs w:val="20"/>
          </w:rPr>
          <w:delText xml:space="preserve">      - Label: </w:delText>
        </w:r>
      </w:del>
    </w:p>
    <w:p w14:paraId="36F020BA" w14:textId="5AEA4F38" w:rsidR="00313A4D" w:rsidRPr="00313A4D" w:rsidDel="00233BE2" w:rsidRDefault="00313A4D" w:rsidP="00313A4D">
      <w:pPr>
        <w:shd w:val="clear" w:color="auto" w:fill="F2F2F2" w:themeFill="background1" w:themeFillShade="F2"/>
        <w:rPr>
          <w:del w:id="177" w:author="Microsoft Office User" w:date="2020-08-12T17:03:00Z"/>
          <w:rFonts w:ascii="Courier New" w:hAnsi="Courier New" w:cs="Courier New"/>
          <w:sz w:val="20"/>
          <w:szCs w:val="20"/>
        </w:rPr>
      </w:pPr>
      <w:del w:id="178" w:author="Microsoft Office User" w:date="2020-08-12T17:03:00Z">
        <w:r w:rsidRPr="00313A4D" w:rsidDel="00233BE2">
          <w:rPr>
            <w:rFonts w:ascii="Courier New" w:hAnsi="Courier New" w:cs="Courier New"/>
            <w:sz w:val="20"/>
            <w:szCs w:val="20"/>
          </w:rPr>
          <w:delText xml:space="preserve">          default: "Replay feature"</w:delText>
        </w:r>
      </w:del>
    </w:p>
    <w:p w14:paraId="35245C68" w14:textId="68EB6280" w:rsidR="00313A4D" w:rsidRPr="00313A4D" w:rsidDel="00233BE2" w:rsidRDefault="00313A4D" w:rsidP="00313A4D">
      <w:pPr>
        <w:shd w:val="clear" w:color="auto" w:fill="F2F2F2" w:themeFill="background1" w:themeFillShade="F2"/>
        <w:rPr>
          <w:del w:id="179" w:author="Microsoft Office User" w:date="2020-08-12T17:03:00Z"/>
          <w:rFonts w:ascii="Courier New" w:hAnsi="Courier New" w:cs="Courier New"/>
          <w:sz w:val="20"/>
          <w:szCs w:val="20"/>
        </w:rPr>
      </w:pPr>
      <w:del w:id="180" w:author="Microsoft Office User" w:date="2020-08-12T17:03:00Z">
        <w:r w:rsidRPr="00313A4D" w:rsidDel="00233BE2">
          <w:rPr>
            <w:rFonts w:ascii="Courier New" w:hAnsi="Courier New" w:cs="Courier New"/>
            <w:sz w:val="20"/>
            <w:szCs w:val="20"/>
          </w:rPr>
          <w:delText xml:space="preserve">        Parameters: </w:delText>
        </w:r>
      </w:del>
    </w:p>
    <w:p w14:paraId="4EF9DDA5" w14:textId="02AE34E1" w:rsidR="00313A4D" w:rsidRPr="00313A4D" w:rsidDel="00233BE2" w:rsidRDefault="00313A4D" w:rsidP="00313A4D">
      <w:pPr>
        <w:shd w:val="clear" w:color="auto" w:fill="F2F2F2" w:themeFill="background1" w:themeFillShade="F2"/>
        <w:rPr>
          <w:del w:id="181" w:author="Microsoft Office User" w:date="2020-08-12T17:03:00Z"/>
          <w:rFonts w:ascii="Courier New" w:hAnsi="Courier New" w:cs="Courier New"/>
          <w:sz w:val="20"/>
          <w:szCs w:val="20"/>
        </w:rPr>
      </w:pPr>
      <w:del w:id="182" w:author="Microsoft Office User" w:date="2020-08-12T17:03:00Z">
        <w:r w:rsidRPr="00313A4D" w:rsidDel="00233BE2">
          <w:rPr>
            <w:rFonts w:ascii="Courier New" w:hAnsi="Courier New" w:cs="Courier New"/>
            <w:sz w:val="20"/>
            <w:szCs w:val="20"/>
          </w:rPr>
          <w:delText xml:space="preserve">          - BackoffRate</w:delText>
        </w:r>
      </w:del>
    </w:p>
    <w:p w14:paraId="62B8D0F1" w14:textId="5F136447" w:rsidR="00313A4D" w:rsidRPr="00313A4D" w:rsidDel="00233BE2" w:rsidRDefault="00313A4D" w:rsidP="00313A4D">
      <w:pPr>
        <w:shd w:val="clear" w:color="auto" w:fill="F2F2F2" w:themeFill="background1" w:themeFillShade="F2"/>
        <w:rPr>
          <w:del w:id="183" w:author="Microsoft Office User" w:date="2020-08-12T17:03:00Z"/>
          <w:rFonts w:ascii="Courier New" w:hAnsi="Courier New" w:cs="Courier New"/>
          <w:sz w:val="20"/>
          <w:szCs w:val="20"/>
        </w:rPr>
      </w:pPr>
      <w:del w:id="184" w:author="Microsoft Office User" w:date="2020-08-12T17:03:00Z">
        <w:r w:rsidRPr="00313A4D" w:rsidDel="00233BE2">
          <w:rPr>
            <w:rFonts w:ascii="Courier New" w:hAnsi="Courier New" w:cs="Courier New"/>
            <w:sz w:val="20"/>
            <w:szCs w:val="20"/>
          </w:rPr>
          <w:delText xml:space="preserve">          - MaxAttempts</w:delText>
        </w:r>
      </w:del>
    </w:p>
    <w:p w14:paraId="67348AC2" w14:textId="05FAE591" w:rsidR="00313A4D" w:rsidRPr="00313A4D" w:rsidDel="00233BE2" w:rsidRDefault="00313A4D" w:rsidP="00313A4D">
      <w:pPr>
        <w:shd w:val="clear" w:color="auto" w:fill="F2F2F2" w:themeFill="background1" w:themeFillShade="F2"/>
        <w:rPr>
          <w:del w:id="185" w:author="Microsoft Office User" w:date="2020-08-12T17:03:00Z"/>
          <w:rFonts w:ascii="Courier New" w:hAnsi="Courier New" w:cs="Courier New"/>
          <w:sz w:val="20"/>
          <w:szCs w:val="20"/>
        </w:rPr>
      </w:pPr>
    </w:p>
    <w:p w14:paraId="65BC332E" w14:textId="5B8FC5FC" w:rsidR="00313A4D" w:rsidRPr="00313A4D" w:rsidDel="00233BE2" w:rsidRDefault="00313A4D" w:rsidP="00313A4D">
      <w:pPr>
        <w:shd w:val="clear" w:color="auto" w:fill="F2F2F2" w:themeFill="background1" w:themeFillShade="F2"/>
        <w:rPr>
          <w:del w:id="186" w:author="Microsoft Office User" w:date="2020-08-12T17:03:00Z"/>
          <w:rFonts w:ascii="Courier New" w:hAnsi="Courier New" w:cs="Courier New"/>
          <w:sz w:val="20"/>
          <w:szCs w:val="20"/>
        </w:rPr>
      </w:pPr>
      <w:del w:id="187" w:author="Microsoft Office User" w:date="2020-08-12T17:03:00Z">
        <w:r w:rsidRPr="00313A4D" w:rsidDel="00233BE2">
          <w:rPr>
            <w:rFonts w:ascii="Courier New" w:hAnsi="Courier New" w:cs="Courier New"/>
            <w:sz w:val="20"/>
            <w:szCs w:val="20"/>
          </w:rPr>
          <w:delText>Parameters:</w:delText>
        </w:r>
      </w:del>
    </w:p>
    <w:p w14:paraId="00044B79" w14:textId="04D16A1D" w:rsidR="00313A4D" w:rsidRPr="00313A4D" w:rsidDel="00233BE2" w:rsidRDefault="00313A4D" w:rsidP="00313A4D">
      <w:pPr>
        <w:shd w:val="clear" w:color="auto" w:fill="F2F2F2" w:themeFill="background1" w:themeFillShade="F2"/>
        <w:rPr>
          <w:del w:id="188" w:author="Microsoft Office User" w:date="2020-08-12T17:03:00Z"/>
          <w:rFonts w:ascii="Courier New" w:hAnsi="Courier New" w:cs="Courier New"/>
          <w:sz w:val="20"/>
          <w:szCs w:val="20"/>
        </w:rPr>
      </w:pPr>
      <w:del w:id="189" w:author="Microsoft Office User" w:date="2020-08-12T17:03:00Z">
        <w:r w:rsidRPr="00313A4D" w:rsidDel="00233BE2">
          <w:rPr>
            <w:rFonts w:ascii="Courier New" w:hAnsi="Courier New" w:cs="Courier New"/>
            <w:sz w:val="20"/>
            <w:szCs w:val="20"/>
          </w:rPr>
          <w:delText xml:space="preserve">  LogLevel:</w:delText>
        </w:r>
      </w:del>
    </w:p>
    <w:p w14:paraId="3FD019AE" w14:textId="705ECA26" w:rsidR="00313A4D" w:rsidRPr="00313A4D" w:rsidDel="00233BE2" w:rsidRDefault="00313A4D" w:rsidP="00313A4D">
      <w:pPr>
        <w:shd w:val="clear" w:color="auto" w:fill="F2F2F2" w:themeFill="background1" w:themeFillShade="F2"/>
        <w:rPr>
          <w:del w:id="190" w:author="Microsoft Office User" w:date="2020-08-12T17:03:00Z"/>
          <w:rFonts w:ascii="Courier New" w:hAnsi="Courier New" w:cs="Courier New"/>
          <w:sz w:val="20"/>
          <w:szCs w:val="20"/>
        </w:rPr>
      </w:pPr>
      <w:del w:id="191" w:author="Microsoft Office User" w:date="2020-08-12T17:03:00Z">
        <w:r w:rsidRPr="00313A4D" w:rsidDel="00233BE2">
          <w:rPr>
            <w:rFonts w:ascii="Courier New" w:hAnsi="Courier New" w:cs="Courier New"/>
            <w:sz w:val="20"/>
            <w:szCs w:val="20"/>
          </w:rPr>
          <w:delText xml:space="preserve">    Type: String</w:delText>
        </w:r>
      </w:del>
    </w:p>
    <w:p w14:paraId="2D75EEF2" w14:textId="2184F17A" w:rsidR="00313A4D" w:rsidRPr="00313A4D" w:rsidDel="00233BE2" w:rsidRDefault="00313A4D" w:rsidP="00313A4D">
      <w:pPr>
        <w:shd w:val="clear" w:color="auto" w:fill="F2F2F2" w:themeFill="background1" w:themeFillShade="F2"/>
        <w:rPr>
          <w:del w:id="192" w:author="Microsoft Office User" w:date="2020-08-12T17:03:00Z"/>
          <w:rFonts w:ascii="Courier New" w:hAnsi="Courier New" w:cs="Courier New"/>
          <w:sz w:val="20"/>
          <w:szCs w:val="20"/>
        </w:rPr>
      </w:pPr>
      <w:del w:id="193" w:author="Microsoft Office User" w:date="2020-08-12T17:03:00Z">
        <w:r w:rsidRPr="00313A4D" w:rsidDel="00233BE2">
          <w:rPr>
            <w:rFonts w:ascii="Courier New" w:hAnsi="Courier New" w:cs="Courier New"/>
            <w:sz w:val="20"/>
            <w:szCs w:val="20"/>
          </w:rPr>
          <w:delText xml:space="preserve">    Description: Log level for Lambda function logging, e.g., ERROR, INFO, DEBUG, etc</w:delText>
        </w:r>
      </w:del>
    </w:p>
    <w:p w14:paraId="205C8D3D" w14:textId="58A021E1" w:rsidR="00313A4D" w:rsidRPr="00313A4D" w:rsidDel="00233BE2" w:rsidRDefault="00313A4D" w:rsidP="00313A4D">
      <w:pPr>
        <w:shd w:val="clear" w:color="auto" w:fill="F2F2F2" w:themeFill="background1" w:themeFillShade="F2"/>
        <w:rPr>
          <w:del w:id="194" w:author="Microsoft Office User" w:date="2020-08-12T17:03:00Z"/>
          <w:rFonts w:ascii="Courier New" w:hAnsi="Courier New" w:cs="Courier New"/>
          <w:sz w:val="20"/>
          <w:szCs w:val="20"/>
        </w:rPr>
      </w:pPr>
      <w:del w:id="195" w:author="Microsoft Office User" w:date="2020-08-12T17:03:00Z">
        <w:r w:rsidRPr="00313A4D" w:rsidDel="00233BE2">
          <w:rPr>
            <w:rFonts w:ascii="Courier New" w:hAnsi="Courier New" w:cs="Courier New"/>
            <w:sz w:val="20"/>
            <w:szCs w:val="20"/>
          </w:rPr>
          <w:delText xml:space="preserve">    Default: DEBUG</w:delText>
        </w:r>
      </w:del>
    </w:p>
    <w:p w14:paraId="19A3100A" w14:textId="52B8C948" w:rsidR="00313A4D" w:rsidRPr="00313A4D" w:rsidDel="00233BE2" w:rsidRDefault="00313A4D" w:rsidP="00313A4D">
      <w:pPr>
        <w:shd w:val="clear" w:color="auto" w:fill="F2F2F2" w:themeFill="background1" w:themeFillShade="F2"/>
        <w:rPr>
          <w:del w:id="196" w:author="Microsoft Office User" w:date="2020-08-12T17:03:00Z"/>
          <w:rFonts w:ascii="Courier New" w:hAnsi="Courier New" w:cs="Courier New"/>
          <w:sz w:val="20"/>
          <w:szCs w:val="20"/>
        </w:rPr>
      </w:pPr>
      <w:del w:id="197" w:author="Microsoft Office User" w:date="2020-08-12T17:03:00Z">
        <w:r w:rsidRPr="00313A4D" w:rsidDel="00233BE2">
          <w:rPr>
            <w:rFonts w:ascii="Courier New" w:hAnsi="Courier New" w:cs="Courier New"/>
            <w:sz w:val="20"/>
            <w:szCs w:val="20"/>
          </w:rPr>
          <w:delText xml:space="preserve">  DelaySeconds:</w:delText>
        </w:r>
      </w:del>
    </w:p>
    <w:p w14:paraId="1FAB0FEC" w14:textId="4AD5178D" w:rsidR="00313A4D" w:rsidRPr="00313A4D" w:rsidDel="00233BE2" w:rsidRDefault="00313A4D" w:rsidP="00313A4D">
      <w:pPr>
        <w:shd w:val="clear" w:color="auto" w:fill="F2F2F2" w:themeFill="background1" w:themeFillShade="F2"/>
        <w:rPr>
          <w:del w:id="198" w:author="Microsoft Office User" w:date="2020-08-12T17:03:00Z"/>
          <w:rFonts w:ascii="Courier New" w:hAnsi="Courier New" w:cs="Courier New"/>
          <w:sz w:val="20"/>
          <w:szCs w:val="20"/>
        </w:rPr>
      </w:pPr>
      <w:del w:id="199" w:author="Microsoft Office User" w:date="2020-08-12T17:03:00Z">
        <w:r w:rsidRPr="00313A4D" w:rsidDel="00233BE2">
          <w:rPr>
            <w:rFonts w:ascii="Courier New" w:hAnsi="Courier New" w:cs="Courier New"/>
            <w:sz w:val="20"/>
            <w:szCs w:val="20"/>
          </w:rPr>
          <w:delText xml:space="preserve">    Description: The time in seconds that the delivery of all messages in the queue</w:delText>
        </w:r>
      </w:del>
    </w:p>
    <w:p w14:paraId="008EA4BC" w14:textId="1C7BC338" w:rsidR="00313A4D" w:rsidRPr="00313A4D" w:rsidDel="00233BE2" w:rsidRDefault="00313A4D" w:rsidP="00313A4D">
      <w:pPr>
        <w:shd w:val="clear" w:color="auto" w:fill="F2F2F2" w:themeFill="background1" w:themeFillShade="F2"/>
        <w:rPr>
          <w:del w:id="200" w:author="Microsoft Office User" w:date="2020-08-12T17:03:00Z"/>
          <w:rFonts w:ascii="Courier New" w:hAnsi="Courier New" w:cs="Courier New"/>
          <w:sz w:val="20"/>
          <w:szCs w:val="20"/>
        </w:rPr>
      </w:pPr>
      <w:del w:id="201" w:author="Microsoft Office User" w:date="2020-08-12T17:03:00Z">
        <w:r w:rsidRPr="00313A4D" w:rsidDel="00233BE2">
          <w:rPr>
            <w:rFonts w:ascii="Courier New" w:hAnsi="Courier New" w:cs="Courier New"/>
            <w:sz w:val="20"/>
            <w:szCs w:val="20"/>
          </w:rPr>
          <w:delText xml:space="preserve">      is delayed. You can specify an integer value of 0 to 900 (15 minutes).</w:delText>
        </w:r>
      </w:del>
    </w:p>
    <w:p w14:paraId="7B526529" w14:textId="5081B07F" w:rsidR="00313A4D" w:rsidRPr="00313A4D" w:rsidDel="00233BE2" w:rsidRDefault="00313A4D" w:rsidP="00313A4D">
      <w:pPr>
        <w:shd w:val="clear" w:color="auto" w:fill="F2F2F2" w:themeFill="background1" w:themeFillShade="F2"/>
        <w:rPr>
          <w:del w:id="202" w:author="Microsoft Office User" w:date="2020-08-12T17:03:00Z"/>
          <w:rFonts w:ascii="Courier New" w:hAnsi="Courier New" w:cs="Courier New"/>
          <w:sz w:val="20"/>
          <w:szCs w:val="20"/>
        </w:rPr>
      </w:pPr>
      <w:del w:id="203" w:author="Microsoft Office User" w:date="2020-08-12T17:03:00Z">
        <w:r w:rsidRPr="00313A4D" w:rsidDel="00233BE2">
          <w:rPr>
            <w:rFonts w:ascii="Courier New" w:hAnsi="Courier New" w:cs="Courier New"/>
            <w:sz w:val="20"/>
            <w:szCs w:val="20"/>
          </w:rPr>
          <w:delText xml:space="preserve">    Type: Number</w:delText>
        </w:r>
      </w:del>
    </w:p>
    <w:p w14:paraId="22FFBDD3" w14:textId="792EF01D" w:rsidR="00313A4D" w:rsidRPr="00313A4D" w:rsidDel="00233BE2" w:rsidRDefault="00313A4D" w:rsidP="00313A4D">
      <w:pPr>
        <w:shd w:val="clear" w:color="auto" w:fill="F2F2F2" w:themeFill="background1" w:themeFillShade="F2"/>
        <w:rPr>
          <w:del w:id="204" w:author="Microsoft Office User" w:date="2020-08-12T17:03:00Z"/>
          <w:rFonts w:ascii="Courier New" w:hAnsi="Courier New" w:cs="Courier New"/>
          <w:sz w:val="20"/>
          <w:szCs w:val="20"/>
        </w:rPr>
      </w:pPr>
      <w:del w:id="205" w:author="Microsoft Office User" w:date="2020-08-12T17:03:00Z">
        <w:r w:rsidRPr="00313A4D" w:rsidDel="00233BE2">
          <w:rPr>
            <w:rFonts w:ascii="Courier New" w:hAnsi="Courier New" w:cs="Courier New"/>
            <w:sz w:val="20"/>
            <w:szCs w:val="20"/>
          </w:rPr>
          <w:delText xml:space="preserve">    Default: 0</w:delText>
        </w:r>
      </w:del>
    </w:p>
    <w:p w14:paraId="48220445" w14:textId="603D303B" w:rsidR="00313A4D" w:rsidRPr="00313A4D" w:rsidDel="00233BE2" w:rsidRDefault="00313A4D" w:rsidP="00313A4D">
      <w:pPr>
        <w:shd w:val="clear" w:color="auto" w:fill="F2F2F2" w:themeFill="background1" w:themeFillShade="F2"/>
        <w:rPr>
          <w:del w:id="206" w:author="Microsoft Office User" w:date="2020-08-12T17:03:00Z"/>
          <w:rFonts w:ascii="Courier New" w:hAnsi="Courier New" w:cs="Courier New"/>
          <w:sz w:val="20"/>
          <w:szCs w:val="20"/>
        </w:rPr>
      </w:pPr>
      <w:del w:id="207" w:author="Microsoft Office User" w:date="2020-08-12T17:03:00Z">
        <w:r w:rsidRPr="00313A4D" w:rsidDel="00233BE2">
          <w:rPr>
            <w:rFonts w:ascii="Courier New" w:hAnsi="Courier New" w:cs="Courier New"/>
            <w:sz w:val="20"/>
            <w:szCs w:val="20"/>
          </w:rPr>
          <w:delText xml:space="preserve">  MaximumMessageSize:</w:delText>
        </w:r>
      </w:del>
    </w:p>
    <w:p w14:paraId="5C0AA2E2" w14:textId="39684D32" w:rsidR="00313A4D" w:rsidRPr="00313A4D" w:rsidDel="00233BE2" w:rsidRDefault="00313A4D" w:rsidP="00313A4D">
      <w:pPr>
        <w:shd w:val="clear" w:color="auto" w:fill="F2F2F2" w:themeFill="background1" w:themeFillShade="F2"/>
        <w:rPr>
          <w:del w:id="208" w:author="Microsoft Office User" w:date="2020-08-12T17:03:00Z"/>
          <w:rFonts w:ascii="Courier New" w:hAnsi="Courier New" w:cs="Courier New"/>
          <w:sz w:val="20"/>
          <w:szCs w:val="20"/>
        </w:rPr>
      </w:pPr>
      <w:del w:id="209" w:author="Microsoft Office User" w:date="2020-08-12T17:03:00Z">
        <w:r w:rsidRPr="00313A4D" w:rsidDel="00233BE2">
          <w:rPr>
            <w:rFonts w:ascii="Courier New" w:hAnsi="Courier New" w:cs="Courier New"/>
            <w:sz w:val="20"/>
            <w:szCs w:val="20"/>
          </w:rPr>
          <w:delText xml:space="preserve">    Type: Number</w:delText>
        </w:r>
      </w:del>
    </w:p>
    <w:p w14:paraId="1F178D72" w14:textId="794D726D" w:rsidR="00313A4D" w:rsidRPr="00313A4D" w:rsidDel="00233BE2" w:rsidRDefault="00313A4D" w:rsidP="00313A4D">
      <w:pPr>
        <w:shd w:val="clear" w:color="auto" w:fill="F2F2F2" w:themeFill="background1" w:themeFillShade="F2"/>
        <w:rPr>
          <w:del w:id="210" w:author="Microsoft Office User" w:date="2020-08-12T17:03:00Z"/>
          <w:rFonts w:ascii="Courier New" w:hAnsi="Courier New" w:cs="Courier New"/>
          <w:sz w:val="20"/>
          <w:szCs w:val="20"/>
        </w:rPr>
      </w:pPr>
      <w:del w:id="211" w:author="Microsoft Office User" w:date="2020-08-12T17:03:00Z">
        <w:r w:rsidRPr="00313A4D" w:rsidDel="00233BE2">
          <w:rPr>
            <w:rFonts w:ascii="Courier New" w:hAnsi="Courier New" w:cs="Courier New"/>
            <w:sz w:val="20"/>
            <w:szCs w:val="20"/>
          </w:rPr>
          <w:delText xml:space="preserve">    Description: The limit of how many bytes that a message can contain before Amazon</w:delText>
        </w:r>
      </w:del>
    </w:p>
    <w:p w14:paraId="659A23FB" w14:textId="6FD5D6C1" w:rsidR="00313A4D" w:rsidRPr="00313A4D" w:rsidDel="00233BE2" w:rsidRDefault="00313A4D" w:rsidP="00313A4D">
      <w:pPr>
        <w:shd w:val="clear" w:color="auto" w:fill="F2F2F2" w:themeFill="background1" w:themeFillShade="F2"/>
        <w:rPr>
          <w:del w:id="212" w:author="Microsoft Office User" w:date="2020-08-12T17:03:00Z"/>
          <w:rFonts w:ascii="Courier New" w:hAnsi="Courier New" w:cs="Courier New"/>
          <w:sz w:val="20"/>
          <w:szCs w:val="20"/>
        </w:rPr>
      </w:pPr>
      <w:del w:id="213" w:author="Microsoft Office User" w:date="2020-08-12T17:03:00Z">
        <w:r w:rsidRPr="00313A4D" w:rsidDel="00233BE2">
          <w:rPr>
            <w:rFonts w:ascii="Courier New" w:hAnsi="Courier New" w:cs="Courier New"/>
            <w:sz w:val="20"/>
            <w:szCs w:val="20"/>
          </w:rPr>
          <w:delText xml:space="preserve">      SQS rejects it, 1024 bytes (1 KiB) to 262144 bytes (256 KiB)</w:delText>
        </w:r>
      </w:del>
    </w:p>
    <w:p w14:paraId="65633EA8" w14:textId="0AA072C7" w:rsidR="00313A4D" w:rsidRPr="00313A4D" w:rsidDel="00233BE2" w:rsidRDefault="00313A4D" w:rsidP="00313A4D">
      <w:pPr>
        <w:shd w:val="clear" w:color="auto" w:fill="F2F2F2" w:themeFill="background1" w:themeFillShade="F2"/>
        <w:rPr>
          <w:del w:id="214" w:author="Microsoft Office User" w:date="2020-08-12T17:03:00Z"/>
          <w:rFonts w:ascii="Courier New" w:hAnsi="Courier New" w:cs="Courier New"/>
          <w:sz w:val="20"/>
          <w:szCs w:val="20"/>
        </w:rPr>
      </w:pPr>
      <w:del w:id="215" w:author="Microsoft Office User" w:date="2020-08-12T17:03:00Z">
        <w:r w:rsidRPr="00313A4D" w:rsidDel="00233BE2">
          <w:rPr>
            <w:rFonts w:ascii="Courier New" w:hAnsi="Courier New" w:cs="Courier New"/>
            <w:sz w:val="20"/>
            <w:szCs w:val="20"/>
          </w:rPr>
          <w:delText xml:space="preserve">    Default: 262144</w:delText>
        </w:r>
      </w:del>
    </w:p>
    <w:p w14:paraId="2B679125" w14:textId="267AC7D7" w:rsidR="00313A4D" w:rsidRPr="00313A4D" w:rsidDel="00233BE2" w:rsidRDefault="00313A4D" w:rsidP="00313A4D">
      <w:pPr>
        <w:shd w:val="clear" w:color="auto" w:fill="F2F2F2" w:themeFill="background1" w:themeFillShade="F2"/>
        <w:rPr>
          <w:del w:id="216" w:author="Microsoft Office User" w:date="2020-08-12T17:03:00Z"/>
          <w:rFonts w:ascii="Courier New" w:hAnsi="Courier New" w:cs="Courier New"/>
          <w:sz w:val="20"/>
          <w:szCs w:val="20"/>
        </w:rPr>
      </w:pPr>
      <w:del w:id="217" w:author="Microsoft Office User" w:date="2020-08-12T17:03:00Z">
        <w:r w:rsidRPr="00313A4D" w:rsidDel="00233BE2">
          <w:rPr>
            <w:rFonts w:ascii="Courier New" w:hAnsi="Courier New" w:cs="Courier New"/>
            <w:sz w:val="20"/>
            <w:szCs w:val="20"/>
          </w:rPr>
          <w:delText xml:space="preserve">  MessageRetentionPeriod:</w:delText>
        </w:r>
      </w:del>
    </w:p>
    <w:p w14:paraId="3F37F150" w14:textId="7C092861" w:rsidR="00313A4D" w:rsidRPr="00313A4D" w:rsidDel="00233BE2" w:rsidRDefault="00313A4D" w:rsidP="00313A4D">
      <w:pPr>
        <w:shd w:val="clear" w:color="auto" w:fill="F2F2F2" w:themeFill="background1" w:themeFillShade="F2"/>
        <w:rPr>
          <w:del w:id="218" w:author="Microsoft Office User" w:date="2020-08-12T17:03:00Z"/>
          <w:rFonts w:ascii="Courier New" w:hAnsi="Courier New" w:cs="Courier New"/>
          <w:sz w:val="20"/>
          <w:szCs w:val="20"/>
        </w:rPr>
      </w:pPr>
      <w:del w:id="219" w:author="Microsoft Office User" w:date="2020-08-12T17:03:00Z">
        <w:r w:rsidRPr="00313A4D" w:rsidDel="00233BE2">
          <w:rPr>
            <w:rFonts w:ascii="Courier New" w:hAnsi="Courier New" w:cs="Courier New"/>
            <w:sz w:val="20"/>
            <w:szCs w:val="20"/>
          </w:rPr>
          <w:delText xml:space="preserve">    Description: 'The number of seconds that Amazon SQS retains a message. You can</w:delText>
        </w:r>
      </w:del>
    </w:p>
    <w:p w14:paraId="60315EBB" w14:textId="09691F93" w:rsidR="00313A4D" w:rsidRPr="00313A4D" w:rsidDel="00233BE2" w:rsidRDefault="00313A4D" w:rsidP="00313A4D">
      <w:pPr>
        <w:shd w:val="clear" w:color="auto" w:fill="F2F2F2" w:themeFill="background1" w:themeFillShade="F2"/>
        <w:rPr>
          <w:del w:id="220" w:author="Microsoft Office User" w:date="2020-08-12T17:03:00Z"/>
          <w:rFonts w:ascii="Courier New" w:hAnsi="Courier New" w:cs="Courier New"/>
          <w:sz w:val="20"/>
          <w:szCs w:val="20"/>
        </w:rPr>
      </w:pPr>
      <w:del w:id="221" w:author="Microsoft Office User" w:date="2020-08-12T17:03:00Z">
        <w:r w:rsidRPr="00313A4D" w:rsidDel="00233BE2">
          <w:rPr>
            <w:rFonts w:ascii="Courier New" w:hAnsi="Courier New" w:cs="Courier New"/>
            <w:sz w:val="20"/>
            <w:szCs w:val="20"/>
          </w:rPr>
          <w:delText xml:space="preserve">      specify an integer value from 60 seconds (1 minute) to 1209600 seconds (14 days). '</w:delText>
        </w:r>
      </w:del>
    </w:p>
    <w:p w14:paraId="610C0F83" w14:textId="6EFEDDBE" w:rsidR="00313A4D" w:rsidRPr="00313A4D" w:rsidDel="00233BE2" w:rsidRDefault="00313A4D" w:rsidP="00313A4D">
      <w:pPr>
        <w:shd w:val="clear" w:color="auto" w:fill="F2F2F2" w:themeFill="background1" w:themeFillShade="F2"/>
        <w:rPr>
          <w:del w:id="222" w:author="Microsoft Office User" w:date="2020-08-12T17:03:00Z"/>
          <w:rFonts w:ascii="Courier New" w:hAnsi="Courier New" w:cs="Courier New"/>
          <w:sz w:val="20"/>
          <w:szCs w:val="20"/>
        </w:rPr>
      </w:pPr>
      <w:del w:id="223" w:author="Microsoft Office User" w:date="2020-08-12T17:03:00Z">
        <w:r w:rsidRPr="00313A4D" w:rsidDel="00233BE2">
          <w:rPr>
            <w:rFonts w:ascii="Courier New" w:hAnsi="Courier New" w:cs="Courier New"/>
            <w:sz w:val="20"/>
            <w:szCs w:val="20"/>
          </w:rPr>
          <w:delText xml:space="preserve">    Type: Number</w:delText>
        </w:r>
      </w:del>
    </w:p>
    <w:p w14:paraId="26BBFDCB" w14:textId="504D6040" w:rsidR="00313A4D" w:rsidRPr="00313A4D" w:rsidDel="00233BE2" w:rsidRDefault="00313A4D" w:rsidP="00313A4D">
      <w:pPr>
        <w:shd w:val="clear" w:color="auto" w:fill="F2F2F2" w:themeFill="background1" w:themeFillShade="F2"/>
        <w:rPr>
          <w:del w:id="224" w:author="Microsoft Office User" w:date="2020-08-12T17:03:00Z"/>
          <w:rFonts w:ascii="Courier New" w:hAnsi="Courier New" w:cs="Courier New"/>
          <w:sz w:val="20"/>
          <w:szCs w:val="20"/>
        </w:rPr>
      </w:pPr>
      <w:del w:id="225" w:author="Microsoft Office User" w:date="2020-08-12T17:03:00Z">
        <w:r w:rsidRPr="00313A4D" w:rsidDel="00233BE2">
          <w:rPr>
            <w:rFonts w:ascii="Courier New" w:hAnsi="Courier New" w:cs="Courier New"/>
            <w:sz w:val="20"/>
            <w:szCs w:val="20"/>
          </w:rPr>
          <w:delText xml:space="preserve">    Default: 345600</w:delText>
        </w:r>
      </w:del>
    </w:p>
    <w:p w14:paraId="15040920" w14:textId="1715E912" w:rsidR="00313A4D" w:rsidRPr="00313A4D" w:rsidDel="00233BE2" w:rsidRDefault="00313A4D" w:rsidP="00313A4D">
      <w:pPr>
        <w:shd w:val="clear" w:color="auto" w:fill="F2F2F2" w:themeFill="background1" w:themeFillShade="F2"/>
        <w:rPr>
          <w:del w:id="226" w:author="Microsoft Office User" w:date="2020-08-12T17:03:00Z"/>
          <w:rFonts w:ascii="Courier New" w:hAnsi="Courier New" w:cs="Courier New"/>
          <w:sz w:val="20"/>
          <w:szCs w:val="20"/>
        </w:rPr>
      </w:pPr>
      <w:del w:id="227" w:author="Microsoft Office User" w:date="2020-08-12T17:03:00Z">
        <w:r w:rsidRPr="00313A4D" w:rsidDel="00233BE2">
          <w:rPr>
            <w:rFonts w:ascii="Courier New" w:hAnsi="Courier New" w:cs="Courier New"/>
            <w:sz w:val="20"/>
            <w:szCs w:val="20"/>
          </w:rPr>
          <w:delText xml:space="preserve">  ReceiveMessageWaitTimeSeconds:</w:delText>
        </w:r>
      </w:del>
    </w:p>
    <w:p w14:paraId="56DEC2D3" w14:textId="5BD497B4" w:rsidR="00313A4D" w:rsidRPr="00313A4D" w:rsidDel="00233BE2" w:rsidRDefault="00313A4D" w:rsidP="00313A4D">
      <w:pPr>
        <w:shd w:val="clear" w:color="auto" w:fill="F2F2F2" w:themeFill="background1" w:themeFillShade="F2"/>
        <w:rPr>
          <w:del w:id="228" w:author="Microsoft Office User" w:date="2020-08-12T17:03:00Z"/>
          <w:rFonts w:ascii="Courier New" w:hAnsi="Courier New" w:cs="Courier New"/>
          <w:sz w:val="20"/>
          <w:szCs w:val="20"/>
        </w:rPr>
      </w:pPr>
      <w:del w:id="229" w:author="Microsoft Office User" w:date="2020-08-12T17:03:00Z">
        <w:r w:rsidRPr="00313A4D" w:rsidDel="00233BE2">
          <w:rPr>
            <w:rFonts w:ascii="Courier New" w:hAnsi="Courier New" w:cs="Courier New"/>
            <w:sz w:val="20"/>
            <w:szCs w:val="20"/>
          </w:rPr>
          <w:delText xml:space="preserve">    Description: &gt;-</w:delText>
        </w:r>
      </w:del>
    </w:p>
    <w:p w14:paraId="3AE50D51" w14:textId="19CEAD64" w:rsidR="00313A4D" w:rsidRPr="00313A4D" w:rsidDel="00233BE2" w:rsidRDefault="00313A4D" w:rsidP="00313A4D">
      <w:pPr>
        <w:shd w:val="clear" w:color="auto" w:fill="F2F2F2" w:themeFill="background1" w:themeFillShade="F2"/>
        <w:rPr>
          <w:del w:id="230" w:author="Microsoft Office User" w:date="2020-08-12T17:03:00Z"/>
          <w:rFonts w:ascii="Courier New" w:hAnsi="Courier New" w:cs="Courier New"/>
          <w:sz w:val="20"/>
          <w:szCs w:val="20"/>
        </w:rPr>
      </w:pPr>
      <w:del w:id="231" w:author="Microsoft Office User" w:date="2020-08-12T17:03:00Z">
        <w:r w:rsidRPr="00313A4D" w:rsidDel="00233BE2">
          <w:rPr>
            <w:rFonts w:ascii="Courier New" w:hAnsi="Courier New" w:cs="Courier New"/>
            <w:sz w:val="20"/>
            <w:szCs w:val="20"/>
          </w:rPr>
          <w:delText xml:space="preserve">      Specifies the duration, in seconds, that the ReceiveMessage action call waits</w:delText>
        </w:r>
      </w:del>
    </w:p>
    <w:p w14:paraId="003CAF27" w14:textId="2F7B8B6B" w:rsidR="00313A4D" w:rsidRPr="00313A4D" w:rsidDel="00233BE2" w:rsidRDefault="00313A4D" w:rsidP="00313A4D">
      <w:pPr>
        <w:shd w:val="clear" w:color="auto" w:fill="F2F2F2" w:themeFill="background1" w:themeFillShade="F2"/>
        <w:rPr>
          <w:del w:id="232" w:author="Microsoft Office User" w:date="2020-08-12T17:03:00Z"/>
          <w:rFonts w:ascii="Courier New" w:hAnsi="Courier New" w:cs="Courier New"/>
          <w:sz w:val="20"/>
          <w:szCs w:val="20"/>
        </w:rPr>
      </w:pPr>
      <w:del w:id="233" w:author="Microsoft Office User" w:date="2020-08-12T17:03:00Z">
        <w:r w:rsidRPr="00313A4D" w:rsidDel="00233BE2">
          <w:rPr>
            <w:rFonts w:ascii="Courier New" w:hAnsi="Courier New" w:cs="Courier New"/>
            <w:sz w:val="20"/>
            <w:szCs w:val="20"/>
          </w:rPr>
          <w:delText xml:space="preserve">      until a message is in the queue in order to include it in the response, as opposed</w:delText>
        </w:r>
      </w:del>
    </w:p>
    <w:p w14:paraId="33180CA9" w14:textId="7121D12A" w:rsidR="00313A4D" w:rsidRPr="00313A4D" w:rsidDel="00233BE2" w:rsidRDefault="00313A4D" w:rsidP="00313A4D">
      <w:pPr>
        <w:shd w:val="clear" w:color="auto" w:fill="F2F2F2" w:themeFill="background1" w:themeFillShade="F2"/>
        <w:rPr>
          <w:del w:id="234" w:author="Microsoft Office User" w:date="2020-08-12T17:03:00Z"/>
          <w:rFonts w:ascii="Courier New" w:hAnsi="Courier New" w:cs="Courier New"/>
          <w:sz w:val="20"/>
          <w:szCs w:val="20"/>
        </w:rPr>
      </w:pPr>
      <w:del w:id="235" w:author="Microsoft Office User" w:date="2020-08-12T17:03:00Z">
        <w:r w:rsidRPr="00313A4D" w:rsidDel="00233BE2">
          <w:rPr>
            <w:rFonts w:ascii="Courier New" w:hAnsi="Courier New" w:cs="Courier New"/>
            <w:sz w:val="20"/>
            <w:szCs w:val="20"/>
          </w:rPr>
          <w:delText xml:space="preserve">      to returning an empty response if a message is not yet available. 1 to 20</w:delText>
        </w:r>
      </w:del>
    </w:p>
    <w:p w14:paraId="3CAA90A7" w14:textId="080019E9" w:rsidR="00313A4D" w:rsidRPr="00313A4D" w:rsidDel="00233BE2" w:rsidRDefault="00313A4D" w:rsidP="00313A4D">
      <w:pPr>
        <w:shd w:val="clear" w:color="auto" w:fill="F2F2F2" w:themeFill="background1" w:themeFillShade="F2"/>
        <w:rPr>
          <w:del w:id="236" w:author="Microsoft Office User" w:date="2020-08-12T17:03:00Z"/>
          <w:rFonts w:ascii="Courier New" w:hAnsi="Courier New" w:cs="Courier New"/>
          <w:sz w:val="20"/>
          <w:szCs w:val="20"/>
        </w:rPr>
      </w:pPr>
      <w:del w:id="237" w:author="Microsoft Office User" w:date="2020-08-12T17:03:00Z">
        <w:r w:rsidRPr="00313A4D" w:rsidDel="00233BE2">
          <w:rPr>
            <w:rFonts w:ascii="Courier New" w:hAnsi="Courier New" w:cs="Courier New"/>
            <w:sz w:val="20"/>
            <w:szCs w:val="20"/>
          </w:rPr>
          <w:delText xml:space="preserve">    Type: Number</w:delText>
        </w:r>
      </w:del>
    </w:p>
    <w:p w14:paraId="767C360C" w14:textId="0FC1CDC5" w:rsidR="00313A4D" w:rsidRPr="00313A4D" w:rsidDel="00233BE2" w:rsidRDefault="00313A4D" w:rsidP="00313A4D">
      <w:pPr>
        <w:shd w:val="clear" w:color="auto" w:fill="F2F2F2" w:themeFill="background1" w:themeFillShade="F2"/>
        <w:rPr>
          <w:del w:id="238" w:author="Microsoft Office User" w:date="2020-08-12T17:03:00Z"/>
          <w:rFonts w:ascii="Courier New" w:hAnsi="Courier New" w:cs="Courier New"/>
          <w:sz w:val="20"/>
          <w:szCs w:val="20"/>
        </w:rPr>
      </w:pPr>
      <w:del w:id="239" w:author="Microsoft Office User" w:date="2020-08-12T17:03:00Z">
        <w:r w:rsidRPr="00313A4D" w:rsidDel="00233BE2">
          <w:rPr>
            <w:rFonts w:ascii="Courier New" w:hAnsi="Courier New" w:cs="Courier New"/>
            <w:sz w:val="20"/>
            <w:szCs w:val="20"/>
          </w:rPr>
          <w:delText xml:space="preserve">    Default: 0</w:delText>
        </w:r>
      </w:del>
    </w:p>
    <w:p w14:paraId="16327355" w14:textId="27971C8E" w:rsidR="00313A4D" w:rsidRPr="00313A4D" w:rsidDel="00233BE2" w:rsidRDefault="00313A4D" w:rsidP="00313A4D">
      <w:pPr>
        <w:shd w:val="clear" w:color="auto" w:fill="F2F2F2" w:themeFill="background1" w:themeFillShade="F2"/>
        <w:rPr>
          <w:del w:id="240" w:author="Microsoft Office User" w:date="2020-08-12T17:03:00Z"/>
          <w:rFonts w:ascii="Courier New" w:hAnsi="Courier New" w:cs="Courier New"/>
          <w:sz w:val="20"/>
          <w:szCs w:val="20"/>
        </w:rPr>
      </w:pPr>
      <w:del w:id="241" w:author="Microsoft Office User" w:date="2020-08-12T17:03:00Z">
        <w:r w:rsidRPr="00313A4D" w:rsidDel="00233BE2">
          <w:rPr>
            <w:rFonts w:ascii="Courier New" w:hAnsi="Courier New" w:cs="Courier New"/>
            <w:sz w:val="20"/>
            <w:szCs w:val="20"/>
          </w:rPr>
          <w:delText xml:space="preserve">  VisibilityTimeout:</w:delText>
        </w:r>
      </w:del>
    </w:p>
    <w:p w14:paraId="287F38DB" w14:textId="26E889A8" w:rsidR="00313A4D" w:rsidRPr="00313A4D" w:rsidDel="00233BE2" w:rsidRDefault="00313A4D" w:rsidP="00313A4D">
      <w:pPr>
        <w:shd w:val="clear" w:color="auto" w:fill="F2F2F2" w:themeFill="background1" w:themeFillShade="F2"/>
        <w:rPr>
          <w:del w:id="242" w:author="Microsoft Office User" w:date="2020-08-12T17:03:00Z"/>
          <w:rFonts w:ascii="Courier New" w:hAnsi="Courier New" w:cs="Courier New"/>
          <w:sz w:val="20"/>
          <w:szCs w:val="20"/>
        </w:rPr>
      </w:pPr>
      <w:del w:id="243" w:author="Microsoft Office User" w:date="2020-08-12T17:03:00Z">
        <w:r w:rsidRPr="00313A4D" w:rsidDel="00233BE2">
          <w:rPr>
            <w:rFonts w:ascii="Courier New" w:hAnsi="Courier New" w:cs="Courier New"/>
            <w:sz w:val="20"/>
            <w:szCs w:val="20"/>
          </w:rPr>
          <w:delText xml:space="preserve">    Description: This should be longer than the time it would take to process and</w:delText>
        </w:r>
      </w:del>
    </w:p>
    <w:p w14:paraId="33B4ED25" w14:textId="0BB5318B" w:rsidR="00313A4D" w:rsidRPr="00313A4D" w:rsidDel="00233BE2" w:rsidRDefault="00313A4D" w:rsidP="00313A4D">
      <w:pPr>
        <w:shd w:val="clear" w:color="auto" w:fill="F2F2F2" w:themeFill="background1" w:themeFillShade="F2"/>
        <w:rPr>
          <w:del w:id="244" w:author="Microsoft Office User" w:date="2020-08-12T17:03:00Z"/>
          <w:rFonts w:ascii="Courier New" w:hAnsi="Courier New" w:cs="Courier New"/>
          <w:sz w:val="20"/>
          <w:szCs w:val="20"/>
        </w:rPr>
      </w:pPr>
      <w:del w:id="245" w:author="Microsoft Office User" w:date="2020-08-12T17:03:00Z">
        <w:r w:rsidRPr="00313A4D" w:rsidDel="00233BE2">
          <w:rPr>
            <w:rFonts w:ascii="Courier New" w:hAnsi="Courier New" w:cs="Courier New"/>
            <w:sz w:val="20"/>
            <w:szCs w:val="20"/>
          </w:rPr>
          <w:delText xml:space="preserve">      delete a message, this should not exceed 12 hours.</w:delText>
        </w:r>
      </w:del>
    </w:p>
    <w:p w14:paraId="3EFA7823" w14:textId="76AC7CAF" w:rsidR="00313A4D" w:rsidRPr="00313A4D" w:rsidDel="00233BE2" w:rsidRDefault="00313A4D" w:rsidP="00313A4D">
      <w:pPr>
        <w:shd w:val="clear" w:color="auto" w:fill="F2F2F2" w:themeFill="background1" w:themeFillShade="F2"/>
        <w:rPr>
          <w:del w:id="246" w:author="Microsoft Office User" w:date="2020-08-12T17:03:00Z"/>
          <w:rFonts w:ascii="Courier New" w:hAnsi="Courier New" w:cs="Courier New"/>
          <w:sz w:val="20"/>
          <w:szCs w:val="20"/>
        </w:rPr>
      </w:pPr>
      <w:del w:id="247" w:author="Microsoft Office User" w:date="2020-08-12T17:03:00Z">
        <w:r w:rsidRPr="00313A4D" w:rsidDel="00233BE2">
          <w:rPr>
            <w:rFonts w:ascii="Courier New" w:hAnsi="Courier New" w:cs="Courier New"/>
            <w:sz w:val="20"/>
            <w:szCs w:val="20"/>
          </w:rPr>
          <w:delText xml:space="preserve">    Type: Number</w:delText>
        </w:r>
      </w:del>
    </w:p>
    <w:p w14:paraId="29DFAC6F" w14:textId="54B14B6A" w:rsidR="00313A4D" w:rsidRPr="00313A4D" w:rsidDel="00233BE2" w:rsidRDefault="00313A4D" w:rsidP="00313A4D">
      <w:pPr>
        <w:shd w:val="clear" w:color="auto" w:fill="F2F2F2" w:themeFill="background1" w:themeFillShade="F2"/>
        <w:rPr>
          <w:del w:id="248" w:author="Microsoft Office User" w:date="2020-08-12T17:03:00Z"/>
          <w:rFonts w:ascii="Courier New" w:hAnsi="Courier New" w:cs="Courier New"/>
          <w:sz w:val="20"/>
          <w:szCs w:val="20"/>
        </w:rPr>
      </w:pPr>
      <w:del w:id="249" w:author="Microsoft Office User" w:date="2020-08-12T17:03:00Z">
        <w:r w:rsidRPr="00313A4D" w:rsidDel="00233BE2">
          <w:rPr>
            <w:rFonts w:ascii="Courier New" w:hAnsi="Courier New" w:cs="Courier New"/>
            <w:sz w:val="20"/>
            <w:szCs w:val="20"/>
          </w:rPr>
          <w:delText xml:space="preserve">    Default: 30</w:delText>
        </w:r>
      </w:del>
    </w:p>
    <w:p w14:paraId="04E6F060" w14:textId="12B7637B" w:rsidR="00313A4D" w:rsidRPr="00313A4D" w:rsidDel="00233BE2" w:rsidRDefault="00313A4D" w:rsidP="00313A4D">
      <w:pPr>
        <w:shd w:val="clear" w:color="auto" w:fill="F2F2F2" w:themeFill="background1" w:themeFillShade="F2"/>
        <w:rPr>
          <w:del w:id="250" w:author="Microsoft Office User" w:date="2020-08-12T17:03:00Z"/>
          <w:rFonts w:ascii="Courier New" w:hAnsi="Courier New" w:cs="Courier New"/>
          <w:sz w:val="20"/>
          <w:szCs w:val="20"/>
        </w:rPr>
      </w:pPr>
      <w:del w:id="251" w:author="Microsoft Office User" w:date="2020-08-12T17:03:00Z">
        <w:r w:rsidRPr="00313A4D" w:rsidDel="00233BE2">
          <w:rPr>
            <w:rFonts w:ascii="Courier New" w:hAnsi="Courier New" w:cs="Courier New"/>
            <w:sz w:val="20"/>
            <w:szCs w:val="20"/>
          </w:rPr>
          <w:delText xml:space="preserve">  maxReceiveCount:</w:delText>
        </w:r>
      </w:del>
    </w:p>
    <w:p w14:paraId="2AA04262" w14:textId="60475A13" w:rsidR="00313A4D" w:rsidRPr="00313A4D" w:rsidDel="00233BE2" w:rsidRDefault="00313A4D" w:rsidP="00313A4D">
      <w:pPr>
        <w:shd w:val="clear" w:color="auto" w:fill="F2F2F2" w:themeFill="background1" w:themeFillShade="F2"/>
        <w:rPr>
          <w:del w:id="252" w:author="Microsoft Office User" w:date="2020-08-12T17:03:00Z"/>
          <w:rFonts w:ascii="Courier New" w:hAnsi="Courier New" w:cs="Courier New"/>
          <w:sz w:val="20"/>
          <w:szCs w:val="20"/>
        </w:rPr>
      </w:pPr>
      <w:del w:id="253" w:author="Microsoft Office User" w:date="2020-08-12T17:03:00Z">
        <w:r w:rsidRPr="00313A4D" w:rsidDel="00233BE2">
          <w:rPr>
            <w:rFonts w:ascii="Courier New" w:hAnsi="Courier New" w:cs="Courier New"/>
            <w:sz w:val="20"/>
            <w:szCs w:val="20"/>
          </w:rPr>
          <w:delText xml:space="preserve">    Description: The number of times a message is delivered to the source queue before being moved to the dead-letter queue. When the ReceiveCount for a message exceeds the maxReceiveCount for a queue, Amazon SQS moves the message to the dead-letter-queue.</w:delText>
        </w:r>
      </w:del>
    </w:p>
    <w:p w14:paraId="611F6338" w14:textId="32D43B43" w:rsidR="00313A4D" w:rsidRPr="00313A4D" w:rsidDel="00233BE2" w:rsidRDefault="00313A4D" w:rsidP="00313A4D">
      <w:pPr>
        <w:shd w:val="clear" w:color="auto" w:fill="F2F2F2" w:themeFill="background1" w:themeFillShade="F2"/>
        <w:rPr>
          <w:del w:id="254" w:author="Microsoft Office User" w:date="2020-08-12T17:03:00Z"/>
          <w:rFonts w:ascii="Courier New" w:hAnsi="Courier New" w:cs="Courier New"/>
          <w:sz w:val="20"/>
          <w:szCs w:val="20"/>
        </w:rPr>
      </w:pPr>
      <w:del w:id="255" w:author="Microsoft Office User" w:date="2020-08-12T17:03:00Z">
        <w:r w:rsidRPr="00313A4D" w:rsidDel="00233BE2">
          <w:rPr>
            <w:rFonts w:ascii="Courier New" w:hAnsi="Courier New" w:cs="Courier New"/>
            <w:sz w:val="20"/>
            <w:szCs w:val="20"/>
          </w:rPr>
          <w:delText xml:space="preserve">    Type: Number</w:delText>
        </w:r>
      </w:del>
    </w:p>
    <w:p w14:paraId="0C2E4F56" w14:textId="72DE7ADE" w:rsidR="00313A4D" w:rsidRPr="00313A4D" w:rsidDel="00233BE2" w:rsidRDefault="00313A4D" w:rsidP="00313A4D">
      <w:pPr>
        <w:shd w:val="clear" w:color="auto" w:fill="F2F2F2" w:themeFill="background1" w:themeFillShade="F2"/>
        <w:rPr>
          <w:del w:id="256" w:author="Microsoft Office User" w:date="2020-08-12T17:03:00Z"/>
          <w:rFonts w:ascii="Courier New" w:hAnsi="Courier New" w:cs="Courier New"/>
          <w:sz w:val="20"/>
          <w:szCs w:val="20"/>
        </w:rPr>
      </w:pPr>
      <w:del w:id="257" w:author="Microsoft Office User" w:date="2020-08-12T17:03:00Z">
        <w:r w:rsidRPr="00313A4D" w:rsidDel="00233BE2">
          <w:rPr>
            <w:rFonts w:ascii="Courier New" w:hAnsi="Courier New" w:cs="Courier New"/>
            <w:sz w:val="20"/>
            <w:szCs w:val="20"/>
          </w:rPr>
          <w:delText xml:space="preserve">    Default: 1</w:delText>
        </w:r>
      </w:del>
    </w:p>
    <w:p w14:paraId="67A6509C" w14:textId="4CD75D58" w:rsidR="00313A4D" w:rsidRPr="00313A4D" w:rsidDel="00233BE2" w:rsidRDefault="00313A4D" w:rsidP="00313A4D">
      <w:pPr>
        <w:shd w:val="clear" w:color="auto" w:fill="F2F2F2" w:themeFill="background1" w:themeFillShade="F2"/>
        <w:rPr>
          <w:del w:id="258" w:author="Microsoft Office User" w:date="2020-08-12T17:03:00Z"/>
          <w:rFonts w:ascii="Courier New" w:hAnsi="Courier New" w:cs="Courier New"/>
          <w:sz w:val="20"/>
          <w:szCs w:val="20"/>
        </w:rPr>
      </w:pPr>
      <w:del w:id="259" w:author="Microsoft Office User" w:date="2020-08-12T17:03:00Z">
        <w:r w:rsidRPr="00313A4D" w:rsidDel="00233BE2">
          <w:rPr>
            <w:rFonts w:ascii="Courier New" w:hAnsi="Courier New" w:cs="Courier New"/>
            <w:sz w:val="20"/>
            <w:szCs w:val="20"/>
          </w:rPr>
          <w:delText xml:space="preserve">  MaxAttempts:</w:delText>
        </w:r>
      </w:del>
    </w:p>
    <w:p w14:paraId="726F5D9D" w14:textId="2CC9B4CD" w:rsidR="00313A4D" w:rsidRPr="00313A4D" w:rsidDel="00233BE2" w:rsidRDefault="00313A4D" w:rsidP="00313A4D">
      <w:pPr>
        <w:shd w:val="clear" w:color="auto" w:fill="F2F2F2" w:themeFill="background1" w:themeFillShade="F2"/>
        <w:rPr>
          <w:del w:id="260" w:author="Microsoft Office User" w:date="2020-08-12T17:03:00Z"/>
          <w:rFonts w:ascii="Courier New" w:hAnsi="Courier New" w:cs="Courier New"/>
          <w:sz w:val="20"/>
          <w:szCs w:val="20"/>
        </w:rPr>
      </w:pPr>
      <w:del w:id="261" w:author="Microsoft Office User" w:date="2020-08-12T17:03:00Z">
        <w:r w:rsidRPr="00313A4D" w:rsidDel="00233BE2">
          <w:rPr>
            <w:rFonts w:ascii="Courier New" w:hAnsi="Courier New" w:cs="Courier New"/>
            <w:sz w:val="20"/>
            <w:szCs w:val="20"/>
          </w:rPr>
          <w:delText xml:space="preserve">    Description: An integer, representing the maximum number of replay attempts . If the error recurs more times than specified, retries cease. A value of 0 (zero) is permitted and indicates that the error or errors should never be retried.</w:delText>
        </w:r>
      </w:del>
    </w:p>
    <w:p w14:paraId="35675449" w14:textId="4F8DE73F" w:rsidR="00313A4D" w:rsidRPr="00313A4D" w:rsidDel="00233BE2" w:rsidRDefault="00313A4D" w:rsidP="00313A4D">
      <w:pPr>
        <w:shd w:val="clear" w:color="auto" w:fill="F2F2F2" w:themeFill="background1" w:themeFillShade="F2"/>
        <w:rPr>
          <w:del w:id="262" w:author="Microsoft Office User" w:date="2020-08-12T17:03:00Z"/>
          <w:rFonts w:ascii="Courier New" w:hAnsi="Courier New" w:cs="Courier New"/>
          <w:sz w:val="20"/>
          <w:szCs w:val="20"/>
        </w:rPr>
      </w:pPr>
      <w:del w:id="263" w:author="Microsoft Office User" w:date="2020-08-12T17:03:00Z">
        <w:r w:rsidRPr="00313A4D" w:rsidDel="00233BE2">
          <w:rPr>
            <w:rFonts w:ascii="Courier New" w:hAnsi="Courier New" w:cs="Courier New"/>
            <w:sz w:val="20"/>
            <w:szCs w:val="20"/>
          </w:rPr>
          <w:delText xml:space="preserve">    Type: Number</w:delText>
        </w:r>
      </w:del>
    </w:p>
    <w:p w14:paraId="58193EEC" w14:textId="54415198" w:rsidR="00313A4D" w:rsidRPr="00313A4D" w:rsidDel="00233BE2" w:rsidRDefault="00313A4D" w:rsidP="00313A4D">
      <w:pPr>
        <w:shd w:val="clear" w:color="auto" w:fill="F2F2F2" w:themeFill="background1" w:themeFillShade="F2"/>
        <w:rPr>
          <w:del w:id="264" w:author="Microsoft Office User" w:date="2020-08-12T17:03:00Z"/>
          <w:rFonts w:ascii="Courier New" w:hAnsi="Courier New" w:cs="Courier New"/>
          <w:sz w:val="20"/>
          <w:szCs w:val="20"/>
        </w:rPr>
      </w:pPr>
      <w:del w:id="265" w:author="Microsoft Office User" w:date="2020-08-12T17:03:00Z">
        <w:r w:rsidRPr="00313A4D" w:rsidDel="00233BE2">
          <w:rPr>
            <w:rFonts w:ascii="Courier New" w:hAnsi="Courier New" w:cs="Courier New"/>
            <w:sz w:val="20"/>
            <w:szCs w:val="20"/>
          </w:rPr>
          <w:delText xml:space="preserve">    Default: 3</w:delText>
        </w:r>
      </w:del>
    </w:p>
    <w:p w14:paraId="5B8FCBBC" w14:textId="12942940" w:rsidR="00313A4D" w:rsidRPr="00313A4D" w:rsidDel="00233BE2" w:rsidRDefault="00313A4D" w:rsidP="00313A4D">
      <w:pPr>
        <w:shd w:val="clear" w:color="auto" w:fill="F2F2F2" w:themeFill="background1" w:themeFillShade="F2"/>
        <w:rPr>
          <w:del w:id="266" w:author="Microsoft Office User" w:date="2020-08-12T17:03:00Z"/>
          <w:rFonts w:ascii="Courier New" w:hAnsi="Courier New" w:cs="Courier New"/>
          <w:sz w:val="20"/>
          <w:szCs w:val="20"/>
        </w:rPr>
      </w:pPr>
      <w:del w:id="267" w:author="Microsoft Office User" w:date="2020-08-12T17:03:00Z">
        <w:r w:rsidRPr="00313A4D" w:rsidDel="00233BE2">
          <w:rPr>
            <w:rFonts w:ascii="Courier New" w:hAnsi="Courier New" w:cs="Courier New"/>
            <w:sz w:val="20"/>
            <w:szCs w:val="20"/>
          </w:rPr>
          <w:delText xml:space="preserve">  BackoffRate:</w:delText>
        </w:r>
      </w:del>
    </w:p>
    <w:p w14:paraId="3687C9A2" w14:textId="7EA0FEDF" w:rsidR="00313A4D" w:rsidRPr="00313A4D" w:rsidDel="00233BE2" w:rsidRDefault="00313A4D" w:rsidP="00313A4D">
      <w:pPr>
        <w:shd w:val="clear" w:color="auto" w:fill="F2F2F2" w:themeFill="background1" w:themeFillShade="F2"/>
        <w:rPr>
          <w:del w:id="268" w:author="Microsoft Office User" w:date="2020-08-12T17:03:00Z"/>
          <w:rFonts w:ascii="Courier New" w:hAnsi="Courier New" w:cs="Courier New"/>
          <w:sz w:val="20"/>
          <w:szCs w:val="20"/>
        </w:rPr>
      </w:pPr>
      <w:del w:id="269" w:author="Microsoft Office User" w:date="2020-08-12T17:03:00Z">
        <w:r w:rsidRPr="00313A4D" w:rsidDel="00233BE2">
          <w:rPr>
            <w:rFonts w:ascii="Courier New" w:hAnsi="Courier New" w:cs="Courier New"/>
            <w:sz w:val="20"/>
            <w:szCs w:val="20"/>
          </w:rPr>
          <w:delText xml:space="preserve">    Description: An interger</w:delText>
        </w:r>
      </w:del>
      <w:ins w:id="270" w:author="Beswick, James" w:date="2020-02-07T14:22:00Z">
        <w:del w:id="271" w:author="Microsoft Office User" w:date="2020-08-12T17:03:00Z">
          <w:r w:rsidR="00544537" w:rsidRPr="00313A4D" w:rsidDel="00233BE2">
            <w:rPr>
              <w:rFonts w:ascii="Courier New" w:hAnsi="Courier New" w:cs="Courier New"/>
              <w:sz w:val="20"/>
              <w:szCs w:val="20"/>
            </w:rPr>
            <w:delText>integer</w:delText>
          </w:r>
        </w:del>
      </w:ins>
      <w:del w:id="272" w:author="Microsoft Office User" w:date="2020-08-12T17:03:00Z">
        <w:r w:rsidRPr="00313A4D" w:rsidDel="00233BE2">
          <w:rPr>
            <w:rFonts w:ascii="Courier New" w:hAnsi="Courier New" w:cs="Courier New"/>
            <w:sz w:val="20"/>
            <w:szCs w:val="20"/>
          </w:rPr>
          <w:delText xml:space="preserve"> that is the multiplier by which the replay interval increases on each attempt</w:delText>
        </w:r>
      </w:del>
    </w:p>
    <w:p w14:paraId="124F19A1" w14:textId="260C9BF9" w:rsidR="00313A4D" w:rsidRPr="00313A4D" w:rsidDel="00233BE2" w:rsidRDefault="00313A4D" w:rsidP="00313A4D">
      <w:pPr>
        <w:shd w:val="clear" w:color="auto" w:fill="F2F2F2" w:themeFill="background1" w:themeFillShade="F2"/>
        <w:rPr>
          <w:del w:id="273" w:author="Microsoft Office User" w:date="2020-08-12T17:03:00Z"/>
          <w:rFonts w:ascii="Courier New" w:hAnsi="Courier New" w:cs="Courier New"/>
          <w:sz w:val="20"/>
          <w:szCs w:val="20"/>
        </w:rPr>
      </w:pPr>
      <w:del w:id="274" w:author="Microsoft Office User" w:date="2020-08-12T17:03:00Z">
        <w:r w:rsidRPr="00313A4D" w:rsidDel="00233BE2">
          <w:rPr>
            <w:rFonts w:ascii="Courier New" w:hAnsi="Courier New" w:cs="Courier New"/>
            <w:sz w:val="20"/>
            <w:szCs w:val="20"/>
          </w:rPr>
          <w:delText xml:space="preserve">    Type: Number</w:delText>
        </w:r>
      </w:del>
    </w:p>
    <w:p w14:paraId="7F96FDCA" w14:textId="3D840817" w:rsidR="00313A4D" w:rsidRPr="00313A4D" w:rsidDel="00233BE2" w:rsidRDefault="00313A4D" w:rsidP="00313A4D">
      <w:pPr>
        <w:shd w:val="clear" w:color="auto" w:fill="F2F2F2" w:themeFill="background1" w:themeFillShade="F2"/>
        <w:rPr>
          <w:del w:id="275" w:author="Microsoft Office User" w:date="2020-08-12T17:03:00Z"/>
          <w:rFonts w:ascii="Courier New" w:hAnsi="Courier New" w:cs="Courier New"/>
          <w:sz w:val="20"/>
          <w:szCs w:val="20"/>
        </w:rPr>
      </w:pPr>
      <w:del w:id="276" w:author="Microsoft Office User" w:date="2020-08-12T17:03:00Z">
        <w:r w:rsidRPr="00313A4D" w:rsidDel="00233BE2">
          <w:rPr>
            <w:rFonts w:ascii="Courier New" w:hAnsi="Courier New" w:cs="Courier New"/>
            <w:sz w:val="20"/>
            <w:szCs w:val="20"/>
          </w:rPr>
          <w:delText xml:space="preserve">    Default: 2</w:delText>
        </w:r>
      </w:del>
    </w:p>
    <w:p w14:paraId="5E933973" w14:textId="1AC3095D" w:rsidR="00313A4D" w:rsidRPr="00313A4D" w:rsidDel="00233BE2" w:rsidRDefault="00313A4D" w:rsidP="00313A4D">
      <w:pPr>
        <w:shd w:val="clear" w:color="auto" w:fill="F2F2F2" w:themeFill="background1" w:themeFillShade="F2"/>
        <w:rPr>
          <w:del w:id="277" w:author="Microsoft Office User" w:date="2020-08-12T17:03:00Z"/>
          <w:rFonts w:ascii="Courier New" w:hAnsi="Courier New" w:cs="Courier New"/>
          <w:sz w:val="20"/>
          <w:szCs w:val="20"/>
        </w:rPr>
      </w:pPr>
      <w:del w:id="278" w:author="Microsoft Office User" w:date="2020-08-12T17:03:00Z">
        <w:r w:rsidRPr="00313A4D" w:rsidDel="00233BE2">
          <w:rPr>
            <w:rFonts w:ascii="Courier New" w:hAnsi="Courier New" w:cs="Courier New"/>
            <w:sz w:val="20"/>
            <w:szCs w:val="20"/>
          </w:rPr>
          <w:delText xml:space="preserve">  </w:delText>
        </w:r>
      </w:del>
    </w:p>
    <w:p w14:paraId="510FCF69" w14:textId="2163B101" w:rsidR="00313A4D" w:rsidRPr="00313A4D" w:rsidDel="00233BE2" w:rsidRDefault="00313A4D" w:rsidP="00313A4D">
      <w:pPr>
        <w:shd w:val="clear" w:color="auto" w:fill="F2F2F2" w:themeFill="background1" w:themeFillShade="F2"/>
        <w:rPr>
          <w:del w:id="279" w:author="Microsoft Office User" w:date="2020-08-12T17:03:00Z"/>
          <w:rFonts w:ascii="Courier New" w:hAnsi="Courier New" w:cs="Courier New"/>
          <w:sz w:val="20"/>
          <w:szCs w:val="20"/>
        </w:rPr>
      </w:pPr>
      <w:del w:id="280" w:author="Microsoft Office User" w:date="2020-08-12T17:03:00Z">
        <w:r w:rsidRPr="00313A4D" w:rsidDel="00233BE2">
          <w:rPr>
            <w:rFonts w:ascii="Courier New" w:hAnsi="Courier New" w:cs="Courier New"/>
            <w:sz w:val="20"/>
            <w:szCs w:val="20"/>
          </w:rPr>
          <w:delText>Resources:</w:delText>
        </w:r>
      </w:del>
    </w:p>
    <w:p w14:paraId="6694D8CB" w14:textId="38232AB7" w:rsidR="00313A4D" w:rsidRPr="00313A4D" w:rsidDel="00233BE2" w:rsidRDefault="00313A4D" w:rsidP="00313A4D">
      <w:pPr>
        <w:shd w:val="clear" w:color="auto" w:fill="F2F2F2" w:themeFill="background1" w:themeFillShade="F2"/>
        <w:rPr>
          <w:del w:id="281" w:author="Microsoft Office User" w:date="2020-08-12T17:03:00Z"/>
          <w:rFonts w:ascii="Courier New" w:hAnsi="Courier New" w:cs="Courier New"/>
          <w:sz w:val="20"/>
          <w:szCs w:val="20"/>
        </w:rPr>
      </w:pPr>
      <w:del w:id="282" w:author="Microsoft Office User" w:date="2020-08-12T17:03:00Z">
        <w:r w:rsidRPr="00313A4D" w:rsidDel="00233BE2">
          <w:rPr>
            <w:rFonts w:ascii="Courier New" w:hAnsi="Courier New" w:cs="Courier New"/>
            <w:sz w:val="20"/>
            <w:szCs w:val="20"/>
          </w:rPr>
          <w:delText xml:space="preserve">  ReplayFunction:</w:delText>
        </w:r>
      </w:del>
    </w:p>
    <w:p w14:paraId="774DC1EE" w14:textId="53889A47" w:rsidR="00313A4D" w:rsidRPr="00313A4D" w:rsidDel="00233BE2" w:rsidRDefault="00313A4D" w:rsidP="00313A4D">
      <w:pPr>
        <w:shd w:val="clear" w:color="auto" w:fill="F2F2F2" w:themeFill="background1" w:themeFillShade="F2"/>
        <w:rPr>
          <w:del w:id="283" w:author="Microsoft Office User" w:date="2020-08-12T17:03:00Z"/>
          <w:rFonts w:ascii="Courier New" w:hAnsi="Courier New" w:cs="Courier New"/>
          <w:sz w:val="20"/>
          <w:szCs w:val="20"/>
        </w:rPr>
      </w:pPr>
      <w:del w:id="284" w:author="Microsoft Office User" w:date="2020-08-12T17:03:00Z">
        <w:r w:rsidRPr="00313A4D" w:rsidDel="00233BE2">
          <w:rPr>
            <w:rFonts w:ascii="Courier New" w:hAnsi="Courier New" w:cs="Courier New"/>
            <w:sz w:val="20"/>
            <w:szCs w:val="20"/>
          </w:rPr>
          <w:delText xml:space="preserve">    Type: AWS::Serverless::Function</w:delText>
        </w:r>
      </w:del>
    </w:p>
    <w:p w14:paraId="7D15ADA9" w14:textId="47423399" w:rsidR="00313A4D" w:rsidRPr="00313A4D" w:rsidDel="00233BE2" w:rsidRDefault="00313A4D" w:rsidP="00313A4D">
      <w:pPr>
        <w:shd w:val="clear" w:color="auto" w:fill="F2F2F2" w:themeFill="background1" w:themeFillShade="F2"/>
        <w:rPr>
          <w:del w:id="285" w:author="Microsoft Office User" w:date="2020-08-12T17:03:00Z"/>
          <w:rFonts w:ascii="Courier New" w:hAnsi="Courier New" w:cs="Courier New"/>
          <w:sz w:val="20"/>
          <w:szCs w:val="20"/>
        </w:rPr>
      </w:pPr>
      <w:del w:id="286" w:author="Microsoft Office User" w:date="2020-08-12T17:03:00Z">
        <w:r w:rsidRPr="00313A4D" w:rsidDel="00233BE2">
          <w:rPr>
            <w:rFonts w:ascii="Courier New" w:hAnsi="Courier New" w:cs="Courier New"/>
            <w:sz w:val="20"/>
            <w:szCs w:val="20"/>
          </w:rPr>
          <w:delText xml:space="preserve">    Properties:</w:delText>
        </w:r>
      </w:del>
    </w:p>
    <w:p w14:paraId="43B4234E" w14:textId="26F0EF47" w:rsidR="00313A4D" w:rsidRPr="00313A4D" w:rsidDel="00233BE2" w:rsidRDefault="00313A4D" w:rsidP="00313A4D">
      <w:pPr>
        <w:shd w:val="clear" w:color="auto" w:fill="F2F2F2" w:themeFill="background1" w:themeFillShade="F2"/>
        <w:rPr>
          <w:del w:id="287" w:author="Microsoft Office User" w:date="2020-08-12T17:03:00Z"/>
          <w:rFonts w:ascii="Courier New" w:hAnsi="Courier New" w:cs="Courier New"/>
          <w:sz w:val="20"/>
          <w:szCs w:val="20"/>
        </w:rPr>
      </w:pPr>
      <w:del w:id="288" w:author="Microsoft Office User" w:date="2020-08-12T17:03:00Z">
        <w:r w:rsidRPr="00313A4D" w:rsidDel="00233BE2">
          <w:rPr>
            <w:rFonts w:ascii="Courier New" w:hAnsi="Courier New" w:cs="Courier New"/>
            <w:sz w:val="20"/>
            <w:szCs w:val="20"/>
          </w:rPr>
          <w:delText xml:space="preserve">      CodeUri: src/</w:delText>
        </w:r>
      </w:del>
    </w:p>
    <w:p w14:paraId="70BB4B5D" w14:textId="38156BA4" w:rsidR="00313A4D" w:rsidRPr="00313A4D" w:rsidDel="00233BE2" w:rsidRDefault="00313A4D" w:rsidP="00313A4D">
      <w:pPr>
        <w:shd w:val="clear" w:color="auto" w:fill="F2F2F2" w:themeFill="background1" w:themeFillShade="F2"/>
        <w:rPr>
          <w:del w:id="289" w:author="Microsoft Office User" w:date="2020-08-12T17:03:00Z"/>
          <w:rFonts w:ascii="Courier New" w:hAnsi="Courier New" w:cs="Courier New"/>
          <w:sz w:val="20"/>
          <w:szCs w:val="20"/>
        </w:rPr>
      </w:pPr>
      <w:del w:id="290" w:author="Microsoft Office User" w:date="2020-08-12T17:03:00Z">
        <w:r w:rsidRPr="00313A4D" w:rsidDel="00233BE2">
          <w:rPr>
            <w:rFonts w:ascii="Courier New" w:hAnsi="Courier New" w:cs="Courier New"/>
            <w:sz w:val="20"/>
            <w:szCs w:val="20"/>
          </w:rPr>
          <w:delText xml:space="preserve">      Handler: replay.handler</w:delText>
        </w:r>
      </w:del>
    </w:p>
    <w:p w14:paraId="5C471B6E" w14:textId="3368B9E8" w:rsidR="00313A4D" w:rsidRPr="00313A4D" w:rsidDel="00233BE2" w:rsidRDefault="00313A4D" w:rsidP="00313A4D">
      <w:pPr>
        <w:shd w:val="clear" w:color="auto" w:fill="F2F2F2" w:themeFill="background1" w:themeFillShade="F2"/>
        <w:rPr>
          <w:del w:id="291" w:author="Microsoft Office User" w:date="2020-08-12T17:03:00Z"/>
          <w:rFonts w:ascii="Courier New" w:hAnsi="Courier New" w:cs="Courier New"/>
          <w:sz w:val="20"/>
          <w:szCs w:val="20"/>
        </w:rPr>
      </w:pPr>
      <w:del w:id="292" w:author="Microsoft Office User" w:date="2020-08-12T17:03:00Z">
        <w:r w:rsidRPr="00313A4D" w:rsidDel="00233BE2">
          <w:rPr>
            <w:rFonts w:ascii="Courier New" w:hAnsi="Courier New" w:cs="Courier New"/>
            <w:sz w:val="20"/>
            <w:szCs w:val="20"/>
          </w:rPr>
          <w:delText xml:space="preserve">      Runtime: python3.7</w:delText>
        </w:r>
      </w:del>
    </w:p>
    <w:p w14:paraId="2EF4337D" w14:textId="405E2C6B" w:rsidR="00313A4D" w:rsidRPr="00313A4D" w:rsidDel="00233BE2" w:rsidRDefault="00313A4D" w:rsidP="00313A4D">
      <w:pPr>
        <w:shd w:val="clear" w:color="auto" w:fill="F2F2F2" w:themeFill="background1" w:themeFillShade="F2"/>
        <w:rPr>
          <w:del w:id="293" w:author="Microsoft Office User" w:date="2020-08-12T17:03:00Z"/>
          <w:rFonts w:ascii="Courier New" w:hAnsi="Courier New" w:cs="Courier New"/>
          <w:sz w:val="20"/>
          <w:szCs w:val="20"/>
        </w:rPr>
      </w:pPr>
      <w:del w:id="294" w:author="Microsoft Office User" w:date="2020-08-12T17:03:00Z">
        <w:r w:rsidRPr="00313A4D" w:rsidDel="00233BE2">
          <w:rPr>
            <w:rFonts w:ascii="Courier New" w:hAnsi="Courier New" w:cs="Courier New"/>
            <w:sz w:val="20"/>
            <w:szCs w:val="20"/>
          </w:rPr>
          <w:delText xml:space="preserve">      Tracing: Active</w:delText>
        </w:r>
      </w:del>
    </w:p>
    <w:p w14:paraId="696804CB" w14:textId="22BB7C7F" w:rsidR="00313A4D" w:rsidRPr="00313A4D" w:rsidDel="00233BE2" w:rsidRDefault="00313A4D" w:rsidP="00313A4D">
      <w:pPr>
        <w:shd w:val="clear" w:color="auto" w:fill="F2F2F2" w:themeFill="background1" w:themeFillShade="F2"/>
        <w:rPr>
          <w:del w:id="295" w:author="Microsoft Office User" w:date="2020-08-12T17:03:00Z"/>
          <w:rFonts w:ascii="Courier New" w:hAnsi="Courier New" w:cs="Courier New"/>
          <w:sz w:val="20"/>
          <w:szCs w:val="20"/>
        </w:rPr>
      </w:pPr>
      <w:del w:id="296" w:author="Microsoft Office User" w:date="2020-08-12T17:03:00Z">
        <w:r w:rsidRPr="00313A4D" w:rsidDel="00233BE2">
          <w:rPr>
            <w:rFonts w:ascii="Courier New" w:hAnsi="Courier New" w:cs="Courier New"/>
            <w:sz w:val="20"/>
            <w:szCs w:val="20"/>
          </w:rPr>
          <w:delText xml:space="preserve">      Timeout: !Ref 'VisibilityTimeout'</w:delText>
        </w:r>
      </w:del>
    </w:p>
    <w:p w14:paraId="568CDD66" w14:textId="646EE72E" w:rsidR="00313A4D" w:rsidRPr="00313A4D" w:rsidDel="00233BE2" w:rsidRDefault="00313A4D" w:rsidP="00313A4D">
      <w:pPr>
        <w:shd w:val="clear" w:color="auto" w:fill="F2F2F2" w:themeFill="background1" w:themeFillShade="F2"/>
        <w:rPr>
          <w:del w:id="297" w:author="Microsoft Office User" w:date="2020-08-12T17:03:00Z"/>
          <w:rFonts w:ascii="Courier New" w:hAnsi="Courier New" w:cs="Courier New"/>
          <w:sz w:val="20"/>
          <w:szCs w:val="20"/>
        </w:rPr>
      </w:pPr>
      <w:del w:id="298" w:author="Microsoft Office User" w:date="2020-08-12T17:03:00Z">
        <w:r w:rsidRPr="00313A4D" w:rsidDel="00233BE2">
          <w:rPr>
            <w:rFonts w:ascii="Courier New" w:hAnsi="Courier New" w:cs="Courier New"/>
            <w:sz w:val="20"/>
            <w:szCs w:val="20"/>
          </w:rPr>
          <w:delText xml:space="preserve">      Policies:</w:delText>
        </w:r>
      </w:del>
    </w:p>
    <w:p w14:paraId="75168358" w14:textId="783C688F" w:rsidR="00313A4D" w:rsidRPr="00313A4D" w:rsidDel="00233BE2" w:rsidRDefault="00313A4D" w:rsidP="00313A4D">
      <w:pPr>
        <w:shd w:val="clear" w:color="auto" w:fill="F2F2F2" w:themeFill="background1" w:themeFillShade="F2"/>
        <w:rPr>
          <w:del w:id="299" w:author="Microsoft Office User" w:date="2020-08-12T17:03:00Z"/>
          <w:rFonts w:ascii="Courier New" w:hAnsi="Courier New" w:cs="Courier New"/>
          <w:sz w:val="20"/>
          <w:szCs w:val="20"/>
        </w:rPr>
      </w:pPr>
      <w:del w:id="300" w:author="Microsoft Office User" w:date="2020-08-12T17:03:00Z">
        <w:r w:rsidRPr="00313A4D" w:rsidDel="00233BE2">
          <w:rPr>
            <w:rFonts w:ascii="Courier New" w:hAnsi="Courier New" w:cs="Courier New"/>
            <w:sz w:val="20"/>
            <w:szCs w:val="20"/>
          </w:rPr>
          <w:delText xml:space="preserve">        - SQSSendMessagePolicy:</w:delText>
        </w:r>
      </w:del>
    </w:p>
    <w:p w14:paraId="7BB9B962" w14:textId="293B5DA5" w:rsidR="00313A4D" w:rsidRPr="00313A4D" w:rsidDel="00233BE2" w:rsidRDefault="00313A4D" w:rsidP="00313A4D">
      <w:pPr>
        <w:shd w:val="clear" w:color="auto" w:fill="F2F2F2" w:themeFill="background1" w:themeFillShade="F2"/>
        <w:rPr>
          <w:del w:id="301" w:author="Microsoft Office User" w:date="2020-08-12T17:03:00Z"/>
          <w:rFonts w:ascii="Courier New" w:hAnsi="Courier New" w:cs="Courier New"/>
          <w:sz w:val="20"/>
          <w:szCs w:val="20"/>
        </w:rPr>
      </w:pPr>
      <w:del w:id="302" w:author="Microsoft Office User" w:date="2020-08-12T17:03:00Z">
        <w:r w:rsidRPr="00313A4D" w:rsidDel="00233BE2">
          <w:rPr>
            <w:rFonts w:ascii="Courier New" w:hAnsi="Courier New" w:cs="Courier New"/>
            <w:sz w:val="20"/>
            <w:szCs w:val="20"/>
          </w:rPr>
          <w:delText xml:space="preserve">            QueueName: !GetAtt MainQeue.QueueName</w:delText>
        </w:r>
      </w:del>
    </w:p>
    <w:p w14:paraId="1F09CC88" w14:textId="1D678A31" w:rsidR="00313A4D" w:rsidRPr="00313A4D" w:rsidDel="00233BE2" w:rsidRDefault="00313A4D" w:rsidP="00313A4D">
      <w:pPr>
        <w:shd w:val="clear" w:color="auto" w:fill="F2F2F2" w:themeFill="background1" w:themeFillShade="F2"/>
        <w:rPr>
          <w:del w:id="303" w:author="Microsoft Office User" w:date="2020-08-12T17:03:00Z"/>
          <w:rFonts w:ascii="Courier New" w:hAnsi="Courier New" w:cs="Courier New"/>
          <w:sz w:val="20"/>
          <w:szCs w:val="20"/>
        </w:rPr>
      </w:pPr>
      <w:del w:id="304" w:author="Microsoft Office User" w:date="2020-08-12T17:03:00Z">
        <w:r w:rsidRPr="00313A4D" w:rsidDel="00233BE2">
          <w:rPr>
            <w:rFonts w:ascii="Courier New" w:hAnsi="Courier New" w:cs="Courier New"/>
            <w:sz w:val="20"/>
            <w:szCs w:val="20"/>
          </w:rPr>
          <w:delText xml:space="preserve">      Events:</w:delText>
        </w:r>
      </w:del>
    </w:p>
    <w:p w14:paraId="55F82E7C" w14:textId="688DAA32" w:rsidR="00313A4D" w:rsidRPr="00313A4D" w:rsidDel="00233BE2" w:rsidRDefault="00313A4D" w:rsidP="00313A4D">
      <w:pPr>
        <w:shd w:val="clear" w:color="auto" w:fill="F2F2F2" w:themeFill="background1" w:themeFillShade="F2"/>
        <w:rPr>
          <w:del w:id="305" w:author="Microsoft Office User" w:date="2020-08-12T17:03:00Z"/>
          <w:rFonts w:ascii="Courier New" w:hAnsi="Courier New" w:cs="Courier New"/>
          <w:sz w:val="20"/>
          <w:szCs w:val="20"/>
        </w:rPr>
      </w:pPr>
      <w:del w:id="306" w:author="Microsoft Office User" w:date="2020-08-12T17:03:00Z">
        <w:r w:rsidRPr="00313A4D" w:rsidDel="00233BE2">
          <w:rPr>
            <w:rFonts w:ascii="Courier New" w:hAnsi="Courier New" w:cs="Courier New"/>
            <w:sz w:val="20"/>
            <w:szCs w:val="20"/>
          </w:rPr>
          <w:delText xml:space="preserve">        MySQSEvent:</w:delText>
        </w:r>
      </w:del>
    </w:p>
    <w:p w14:paraId="2D1C23EA" w14:textId="7CC9ECAD" w:rsidR="00313A4D" w:rsidRPr="00313A4D" w:rsidDel="00233BE2" w:rsidRDefault="00313A4D" w:rsidP="00313A4D">
      <w:pPr>
        <w:shd w:val="clear" w:color="auto" w:fill="F2F2F2" w:themeFill="background1" w:themeFillShade="F2"/>
        <w:rPr>
          <w:del w:id="307" w:author="Microsoft Office User" w:date="2020-08-12T17:03:00Z"/>
          <w:rFonts w:ascii="Courier New" w:hAnsi="Courier New" w:cs="Courier New"/>
          <w:sz w:val="20"/>
          <w:szCs w:val="20"/>
        </w:rPr>
      </w:pPr>
      <w:del w:id="308" w:author="Microsoft Office User" w:date="2020-08-12T17:03:00Z">
        <w:r w:rsidRPr="00313A4D" w:rsidDel="00233BE2">
          <w:rPr>
            <w:rFonts w:ascii="Courier New" w:hAnsi="Courier New" w:cs="Courier New"/>
            <w:sz w:val="20"/>
            <w:szCs w:val="20"/>
          </w:rPr>
          <w:delText xml:space="preserve">          Type: SQS</w:delText>
        </w:r>
      </w:del>
    </w:p>
    <w:p w14:paraId="2B9A8BD2" w14:textId="4495E947" w:rsidR="00313A4D" w:rsidRPr="00313A4D" w:rsidDel="00233BE2" w:rsidRDefault="00313A4D" w:rsidP="00313A4D">
      <w:pPr>
        <w:shd w:val="clear" w:color="auto" w:fill="F2F2F2" w:themeFill="background1" w:themeFillShade="F2"/>
        <w:rPr>
          <w:del w:id="309" w:author="Microsoft Office User" w:date="2020-08-12T17:03:00Z"/>
          <w:rFonts w:ascii="Courier New" w:hAnsi="Courier New" w:cs="Courier New"/>
          <w:sz w:val="20"/>
          <w:szCs w:val="20"/>
        </w:rPr>
      </w:pPr>
      <w:del w:id="310" w:author="Microsoft Office User" w:date="2020-08-12T17:03:00Z">
        <w:r w:rsidRPr="00313A4D" w:rsidDel="00233BE2">
          <w:rPr>
            <w:rFonts w:ascii="Courier New" w:hAnsi="Courier New" w:cs="Courier New"/>
            <w:sz w:val="20"/>
            <w:szCs w:val="20"/>
          </w:rPr>
          <w:delText xml:space="preserve">          Properties:</w:delText>
        </w:r>
      </w:del>
    </w:p>
    <w:p w14:paraId="62F2B986" w14:textId="4B50C568" w:rsidR="00313A4D" w:rsidRPr="00313A4D" w:rsidDel="00233BE2" w:rsidRDefault="00313A4D" w:rsidP="00313A4D">
      <w:pPr>
        <w:shd w:val="clear" w:color="auto" w:fill="F2F2F2" w:themeFill="background1" w:themeFillShade="F2"/>
        <w:rPr>
          <w:del w:id="311" w:author="Microsoft Office User" w:date="2020-08-12T17:03:00Z"/>
          <w:rFonts w:ascii="Courier New" w:hAnsi="Courier New" w:cs="Courier New"/>
          <w:sz w:val="20"/>
          <w:szCs w:val="20"/>
        </w:rPr>
      </w:pPr>
      <w:del w:id="312" w:author="Microsoft Office User" w:date="2020-08-12T17:03:00Z">
        <w:r w:rsidRPr="00313A4D" w:rsidDel="00233BE2">
          <w:rPr>
            <w:rFonts w:ascii="Courier New" w:hAnsi="Courier New" w:cs="Courier New"/>
            <w:sz w:val="20"/>
            <w:szCs w:val="20"/>
          </w:rPr>
          <w:delText xml:space="preserve">            Queue: !GetAtt ReplayDeadLetterQeue.Arn</w:delText>
        </w:r>
      </w:del>
    </w:p>
    <w:p w14:paraId="14C43967" w14:textId="69EBBB28" w:rsidR="00313A4D" w:rsidRPr="00313A4D" w:rsidDel="00233BE2" w:rsidRDefault="00313A4D" w:rsidP="00313A4D">
      <w:pPr>
        <w:shd w:val="clear" w:color="auto" w:fill="F2F2F2" w:themeFill="background1" w:themeFillShade="F2"/>
        <w:rPr>
          <w:del w:id="313" w:author="Microsoft Office User" w:date="2020-08-12T17:03:00Z"/>
          <w:rFonts w:ascii="Courier New" w:hAnsi="Courier New" w:cs="Courier New"/>
          <w:sz w:val="20"/>
          <w:szCs w:val="20"/>
        </w:rPr>
      </w:pPr>
      <w:del w:id="314" w:author="Microsoft Office User" w:date="2020-08-12T17:03:00Z">
        <w:r w:rsidRPr="00313A4D" w:rsidDel="00233BE2">
          <w:rPr>
            <w:rFonts w:ascii="Courier New" w:hAnsi="Courier New" w:cs="Courier New"/>
            <w:sz w:val="20"/>
            <w:szCs w:val="20"/>
          </w:rPr>
          <w:delText xml:space="preserve">            BatchSize: 1</w:delText>
        </w:r>
      </w:del>
    </w:p>
    <w:p w14:paraId="46DAD13A" w14:textId="7B219461" w:rsidR="00313A4D" w:rsidRPr="00313A4D" w:rsidDel="00233BE2" w:rsidRDefault="00313A4D" w:rsidP="00313A4D">
      <w:pPr>
        <w:shd w:val="clear" w:color="auto" w:fill="F2F2F2" w:themeFill="background1" w:themeFillShade="F2"/>
        <w:rPr>
          <w:del w:id="315" w:author="Microsoft Office User" w:date="2020-08-12T17:03:00Z"/>
          <w:rFonts w:ascii="Courier New" w:hAnsi="Courier New" w:cs="Courier New"/>
          <w:sz w:val="20"/>
          <w:szCs w:val="20"/>
        </w:rPr>
      </w:pPr>
      <w:del w:id="316" w:author="Microsoft Office User" w:date="2020-08-12T17:03:00Z">
        <w:r w:rsidRPr="00313A4D" w:rsidDel="00233BE2">
          <w:rPr>
            <w:rFonts w:ascii="Courier New" w:hAnsi="Courier New" w:cs="Courier New"/>
            <w:sz w:val="20"/>
            <w:szCs w:val="20"/>
          </w:rPr>
          <w:delText xml:space="preserve">      Environment:</w:delText>
        </w:r>
      </w:del>
    </w:p>
    <w:p w14:paraId="5399695F" w14:textId="6D2A0466" w:rsidR="00313A4D" w:rsidRPr="00313A4D" w:rsidDel="00233BE2" w:rsidRDefault="00313A4D" w:rsidP="00313A4D">
      <w:pPr>
        <w:shd w:val="clear" w:color="auto" w:fill="F2F2F2" w:themeFill="background1" w:themeFillShade="F2"/>
        <w:rPr>
          <w:del w:id="317" w:author="Microsoft Office User" w:date="2020-08-12T17:03:00Z"/>
          <w:rFonts w:ascii="Courier New" w:hAnsi="Courier New" w:cs="Courier New"/>
          <w:sz w:val="20"/>
          <w:szCs w:val="20"/>
        </w:rPr>
      </w:pPr>
      <w:del w:id="318" w:author="Microsoft Office User" w:date="2020-08-12T17:03:00Z">
        <w:r w:rsidRPr="00313A4D" w:rsidDel="00233BE2">
          <w:rPr>
            <w:rFonts w:ascii="Courier New" w:hAnsi="Courier New" w:cs="Courier New"/>
            <w:sz w:val="20"/>
            <w:szCs w:val="20"/>
          </w:rPr>
          <w:delText xml:space="preserve">        Variables:</w:delText>
        </w:r>
      </w:del>
    </w:p>
    <w:p w14:paraId="3F6C5068" w14:textId="5E04C012" w:rsidR="00313A4D" w:rsidRPr="00313A4D" w:rsidDel="00233BE2" w:rsidRDefault="00313A4D" w:rsidP="00313A4D">
      <w:pPr>
        <w:shd w:val="clear" w:color="auto" w:fill="F2F2F2" w:themeFill="background1" w:themeFillShade="F2"/>
        <w:rPr>
          <w:del w:id="319" w:author="Microsoft Office User" w:date="2020-08-12T17:03:00Z"/>
          <w:rFonts w:ascii="Courier New" w:hAnsi="Courier New" w:cs="Courier New"/>
          <w:sz w:val="20"/>
          <w:szCs w:val="20"/>
        </w:rPr>
      </w:pPr>
      <w:del w:id="320" w:author="Microsoft Office User" w:date="2020-08-12T17:03:00Z">
        <w:r w:rsidRPr="00313A4D" w:rsidDel="00233BE2">
          <w:rPr>
            <w:rFonts w:ascii="Courier New" w:hAnsi="Courier New" w:cs="Courier New"/>
            <w:sz w:val="20"/>
            <w:szCs w:val="20"/>
          </w:rPr>
          <w:delText xml:space="preserve">          LOG_LEVEL: !Ref LogLevel</w:delText>
        </w:r>
      </w:del>
    </w:p>
    <w:p w14:paraId="39557907" w14:textId="5300EB87" w:rsidR="00313A4D" w:rsidRPr="00313A4D" w:rsidDel="00233BE2" w:rsidRDefault="00313A4D" w:rsidP="00313A4D">
      <w:pPr>
        <w:shd w:val="clear" w:color="auto" w:fill="F2F2F2" w:themeFill="background1" w:themeFillShade="F2"/>
        <w:rPr>
          <w:del w:id="321" w:author="Microsoft Office User" w:date="2020-08-12T17:03:00Z"/>
          <w:rFonts w:ascii="Courier New" w:hAnsi="Courier New" w:cs="Courier New"/>
          <w:sz w:val="20"/>
          <w:szCs w:val="20"/>
        </w:rPr>
      </w:pPr>
      <w:del w:id="322" w:author="Microsoft Office User" w:date="2020-08-12T17:03:00Z">
        <w:r w:rsidRPr="00313A4D" w:rsidDel="00233BE2">
          <w:rPr>
            <w:rFonts w:ascii="Courier New" w:hAnsi="Courier New" w:cs="Courier New"/>
            <w:sz w:val="20"/>
            <w:szCs w:val="20"/>
          </w:rPr>
          <w:delText xml:space="preserve">          SQS_MAIN_URL: !Ref MainQeue</w:delText>
        </w:r>
      </w:del>
    </w:p>
    <w:p w14:paraId="1F10D3D1" w14:textId="107BD315" w:rsidR="00313A4D" w:rsidRPr="00313A4D" w:rsidDel="00233BE2" w:rsidRDefault="00313A4D" w:rsidP="00313A4D">
      <w:pPr>
        <w:shd w:val="clear" w:color="auto" w:fill="F2F2F2" w:themeFill="background1" w:themeFillShade="F2"/>
        <w:rPr>
          <w:del w:id="323" w:author="Microsoft Office User" w:date="2020-08-12T17:03:00Z"/>
          <w:rFonts w:ascii="Courier New" w:hAnsi="Courier New" w:cs="Courier New"/>
          <w:sz w:val="20"/>
          <w:szCs w:val="20"/>
        </w:rPr>
      </w:pPr>
      <w:del w:id="324" w:author="Microsoft Office User" w:date="2020-08-12T17:03:00Z">
        <w:r w:rsidRPr="00313A4D" w:rsidDel="00233BE2">
          <w:rPr>
            <w:rFonts w:ascii="Courier New" w:hAnsi="Courier New" w:cs="Courier New"/>
            <w:sz w:val="20"/>
            <w:szCs w:val="20"/>
          </w:rPr>
          <w:delText xml:space="preserve">          MAX_ATTEMPS: !Ref MaxAttempts</w:delText>
        </w:r>
      </w:del>
    </w:p>
    <w:p w14:paraId="639ABD55" w14:textId="36D30A0D" w:rsidR="00313A4D" w:rsidRPr="00313A4D" w:rsidDel="00233BE2" w:rsidRDefault="00313A4D" w:rsidP="00313A4D">
      <w:pPr>
        <w:shd w:val="clear" w:color="auto" w:fill="F2F2F2" w:themeFill="background1" w:themeFillShade="F2"/>
        <w:rPr>
          <w:del w:id="325" w:author="Microsoft Office User" w:date="2020-08-12T17:03:00Z"/>
          <w:rFonts w:ascii="Courier New" w:hAnsi="Courier New" w:cs="Courier New"/>
          <w:sz w:val="20"/>
          <w:szCs w:val="20"/>
        </w:rPr>
      </w:pPr>
      <w:del w:id="326" w:author="Microsoft Office User" w:date="2020-08-12T17:03:00Z">
        <w:r w:rsidRPr="00313A4D" w:rsidDel="00233BE2">
          <w:rPr>
            <w:rFonts w:ascii="Courier New" w:hAnsi="Courier New" w:cs="Courier New"/>
            <w:sz w:val="20"/>
            <w:szCs w:val="20"/>
          </w:rPr>
          <w:delText xml:space="preserve">          BACKOFF_RATE: !Ref BackoffRate</w:delText>
        </w:r>
      </w:del>
    </w:p>
    <w:p w14:paraId="425E5FDD" w14:textId="6E6723F2" w:rsidR="00313A4D" w:rsidRPr="00313A4D" w:rsidDel="00233BE2" w:rsidRDefault="00313A4D" w:rsidP="00313A4D">
      <w:pPr>
        <w:shd w:val="clear" w:color="auto" w:fill="F2F2F2" w:themeFill="background1" w:themeFillShade="F2"/>
        <w:rPr>
          <w:del w:id="327" w:author="Microsoft Office User" w:date="2020-08-12T17:03:00Z"/>
          <w:rFonts w:ascii="Courier New" w:hAnsi="Courier New" w:cs="Courier New"/>
          <w:sz w:val="20"/>
          <w:szCs w:val="20"/>
        </w:rPr>
      </w:pPr>
      <w:del w:id="328" w:author="Microsoft Office User" w:date="2020-08-12T17:03:00Z">
        <w:r w:rsidRPr="00313A4D" w:rsidDel="00233BE2">
          <w:rPr>
            <w:rFonts w:ascii="Courier New" w:hAnsi="Courier New" w:cs="Courier New"/>
            <w:sz w:val="20"/>
            <w:szCs w:val="20"/>
          </w:rPr>
          <w:delText xml:space="preserve">          MESSAGE_RETENTION_PERIOD: !Ref MessageRetentionPeriod</w:delText>
        </w:r>
      </w:del>
    </w:p>
    <w:p w14:paraId="39907009" w14:textId="05DADBBA" w:rsidR="00313A4D" w:rsidRPr="00313A4D" w:rsidDel="00233BE2" w:rsidRDefault="00313A4D" w:rsidP="00313A4D">
      <w:pPr>
        <w:shd w:val="clear" w:color="auto" w:fill="F2F2F2" w:themeFill="background1" w:themeFillShade="F2"/>
        <w:rPr>
          <w:del w:id="329" w:author="Microsoft Office User" w:date="2020-08-12T17:03:00Z"/>
          <w:rFonts w:ascii="Courier New" w:hAnsi="Courier New" w:cs="Courier New"/>
          <w:sz w:val="20"/>
          <w:szCs w:val="20"/>
        </w:rPr>
      </w:pPr>
    </w:p>
    <w:p w14:paraId="7526DF6F" w14:textId="6684F5FA" w:rsidR="00313A4D" w:rsidRPr="00313A4D" w:rsidDel="00233BE2" w:rsidRDefault="00313A4D" w:rsidP="00313A4D">
      <w:pPr>
        <w:shd w:val="clear" w:color="auto" w:fill="F2F2F2" w:themeFill="background1" w:themeFillShade="F2"/>
        <w:rPr>
          <w:del w:id="330" w:author="Microsoft Office User" w:date="2020-08-12T17:03:00Z"/>
          <w:rFonts w:ascii="Courier New" w:hAnsi="Courier New" w:cs="Courier New"/>
          <w:sz w:val="20"/>
          <w:szCs w:val="20"/>
        </w:rPr>
      </w:pPr>
      <w:commentRangeStart w:id="331"/>
      <w:del w:id="332" w:author="Microsoft Office User" w:date="2020-08-12T17:03:00Z">
        <w:r w:rsidRPr="00313A4D" w:rsidDel="00233BE2">
          <w:rPr>
            <w:rFonts w:ascii="Courier New" w:hAnsi="Courier New" w:cs="Courier New"/>
            <w:sz w:val="20"/>
            <w:szCs w:val="20"/>
          </w:rPr>
          <w:delText xml:space="preserve">  MainQeue:</w:delText>
        </w:r>
        <w:commentRangeEnd w:id="331"/>
        <w:r w:rsidR="002C743A" w:rsidDel="00233BE2">
          <w:rPr>
            <w:rStyle w:val="CommentReference"/>
          </w:rPr>
          <w:commentReference w:id="331"/>
        </w:r>
      </w:del>
    </w:p>
    <w:p w14:paraId="6F56A12E" w14:textId="6ABFE1F4" w:rsidR="00313A4D" w:rsidRPr="00313A4D" w:rsidDel="00233BE2" w:rsidRDefault="00313A4D" w:rsidP="00313A4D">
      <w:pPr>
        <w:shd w:val="clear" w:color="auto" w:fill="F2F2F2" w:themeFill="background1" w:themeFillShade="F2"/>
        <w:rPr>
          <w:del w:id="333" w:author="Microsoft Office User" w:date="2020-08-12T17:03:00Z"/>
          <w:rFonts w:ascii="Courier New" w:hAnsi="Courier New" w:cs="Courier New"/>
          <w:sz w:val="20"/>
          <w:szCs w:val="20"/>
        </w:rPr>
      </w:pPr>
      <w:del w:id="334" w:author="Microsoft Office User" w:date="2020-08-12T17:03:00Z">
        <w:r w:rsidRPr="00313A4D" w:rsidDel="00233BE2">
          <w:rPr>
            <w:rFonts w:ascii="Courier New" w:hAnsi="Courier New" w:cs="Courier New"/>
            <w:sz w:val="20"/>
            <w:szCs w:val="20"/>
          </w:rPr>
          <w:delText xml:space="preserve">    Type: AWS::SQS::Queue</w:delText>
        </w:r>
      </w:del>
    </w:p>
    <w:p w14:paraId="6972454A" w14:textId="307B6755" w:rsidR="00313A4D" w:rsidRPr="00313A4D" w:rsidDel="00233BE2" w:rsidRDefault="00313A4D" w:rsidP="00313A4D">
      <w:pPr>
        <w:shd w:val="clear" w:color="auto" w:fill="F2F2F2" w:themeFill="background1" w:themeFillShade="F2"/>
        <w:rPr>
          <w:del w:id="335" w:author="Microsoft Office User" w:date="2020-08-12T17:03:00Z"/>
          <w:rFonts w:ascii="Courier New" w:hAnsi="Courier New" w:cs="Courier New"/>
          <w:sz w:val="20"/>
          <w:szCs w:val="20"/>
        </w:rPr>
      </w:pPr>
      <w:del w:id="336" w:author="Microsoft Office User" w:date="2020-08-12T17:03:00Z">
        <w:r w:rsidRPr="00313A4D" w:rsidDel="00233BE2">
          <w:rPr>
            <w:rFonts w:ascii="Courier New" w:hAnsi="Courier New" w:cs="Courier New"/>
            <w:sz w:val="20"/>
            <w:szCs w:val="20"/>
          </w:rPr>
          <w:delText xml:space="preserve">    Properties:</w:delText>
        </w:r>
      </w:del>
    </w:p>
    <w:p w14:paraId="5FD91128" w14:textId="41AFE3A8" w:rsidR="00313A4D" w:rsidRPr="00313A4D" w:rsidDel="00233BE2" w:rsidRDefault="00313A4D" w:rsidP="00313A4D">
      <w:pPr>
        <w:shd w:val="clear" w:color="auto" w:fill="F2F2F2" w:themeFill="background1" w:themeFillShade="F2"/>
        <w:rPr>
          <w:del w:id="337" w:author="Microsoft Office User" w:date="2020-08-12T17:03:00Z"/>
          <w:rFonts w:ascii="Courier New" w:hAnsi="Courier New" w:cs="Courier New"/>
          <w:sz w:val="20"/>
          <w:szCs w:val="20"/>
        </w:rPr>
      </w:pPr>
      <w:del w:id="338" w:author="Microsoft Office User" w:date="2020-08-12T17:03:00Z">
        <w:r w:rsidRPr="00313A4D" w:rsidDel="00233BE2">
          <w:rPr>
            <w:rFonts w:ascii="Courier New" w:hAnsi="Courier New" w:cs="Courier New"/>
            <w:sz w:val="20"/>
            <w:szCs w:val="20"/>
          </w:rPr>
          <w:delText xml:space="preserve">      DelaySeconds: !Ref 'DelaySeconds'</w:delText>
        </w:r>
      </w:del>
    </w:p>
    <w:p w14:paraId="25740D3D" w14:textId="2CE0A481" w:rsidR="00313A4D" w:rsidRPr="00313A4D" w:rsidDel="00233BE2" w:rsidRDefault="00313A4D" w:rsidP="00313A4D">
      <w:pPr>
        <w:shd w:val="clear" w:color="auto" w:fill="F2F2F2" w:themeFill="background1" w:themeFillShade="F2"/>
        <w:rPr>
          <w:del w:id="339" w:author="Microsoft Office User" w:date="2020-08-12T17:03:00Z"/>
          <w:rFonts w:ascii="Courier New" w:hAnsi="Courier New" w:cs="Courier New"/>
          <w:sz w:val="20"/>
          <w:szCs w:val="20"/>
        </w:rPr>
      </w:pPr>
      <w:del w:id="340" w:author="Microsoft Office User" w:date="2020-08-12T17:03:00Z">
        <w:r w:rsidRPr="00313A4D" w:rsidDel="00233BE2">
          <w:rPr>
            <w:rFonts w:ascii="Courier New" w:hAnsi="Courier New" w:cs="Courier New"/>
            <w:sz w:val="20"/>
            <w:szCs w:val="20"/>
          </w:rPr>
          <w:delText xml:space="preserve">      MaximumMessageSize: !Ref 'MaximumMessageSize'</w:delText>
        </w:r>
      </w:del>
    </w:p>
    <w:p w14:paraId="702CB19A" w14:textId="2AE28A70" w:rsidR="00313A4D" w:rsidRPr="00313A4D" w:rsidDel="00233BE2" w:rsidRDefault="00313A4D" w:rsidP="00313A4D">
      <w:pPr>
        <w:shd w:val="clear" w:color="auto" w:fill="F2F2F2" w:themeFill="background1" w:themeFillShade="F2"/>
        <w:rPr>
          <w:del w:id="341" w:author="Microsoft Office User" w:date="2020-08-12T17:03:00Z"/>
          <w:rFonts w:ascii="Courier New" w:hAnsi="Courier New" w:cs="Courier New"/>
          <w:sz w:val="20"/>
          <w:szCs w:val="20"/>
        </w:rPr>
      </w:pPr>
      <w:del w:id="342" w:author="Microsoft Office User" w:date="2020-08-12T17:03:00Z">
        <w:r w:rsidRPr="00313A4D" w:rsidDel="00233BE2">
          <w:rPr>
            <w:rFonts w:ascii="Courier New" w:hAnsi="Courier New" w:cs="Courier New"/>
            <w:sz w:val="20"/>
            <w:szCs w:val="20"/>
          </w:rPr>
          <w:delText xml:space="preserve">      MessageRetentionPeriod: !Ref 'MessageRetentionPeriod'</w:delText>
        </w:r>
      </w:del>
    </w:p>
    <w:p w14:paraId="7DA655FB" w14:textId="3CE21E84" w:rsidR="00313A4D" w:rsidRPr="00313A4D" w:rsidDel="00233BE2" w:rsidRDefault="00313A4D" w:rsidP="00313A4D">
      <w:pPr>
        <w:shd w:val="clear" w:color="auto" w:fill="F2F2F2" w:themeFill="background1" w:themeFillShade="F2"/>
        <w:rPr>
          <w:del w:id="343" w:author="Microsoft Office User" w:date="2020-08-12T17:03:00Z"/>
          <w:rFonts w:ascii="Courier New" w:hAnsi="Courier New" w:cs="Courier New"/>
          <w:sz w:val="20"/>
          <w:szCs w:val="20"/>
        </w:rPr>
      </w:pPr>
      <w:del w:id="344" w:author="Microsoft Office User" w:date="2020-08-12T17:03:00Z">
        <w:r w:rsidRPr="00313A4D" w:rsidDel="00233BE2">
          <w:rPr>
            <w:rFonts w:ascii="Courier New" w:hAnsi="Courier New" w:cs="Courier New"/>
            <w:sz w:val="20"/>
            <w:szCs w:val="20"/>
          </w:rPr>
          <w:delText xml:space="preserve">      ReceiveMessageWaitTimeSeconds: !Ref 'ReceiveMessageWaitTimeSeconds'</w:delText>
        </w:r>
      </w:del>
    </w:p>
    <w:p w14:paraId="713D73E5" w14:textId="6E89DDAE" w:rsidR="00313A4D" w:rsidRPr="00313A4D" w:rsidDel="00233BE2" w:rsidRDefault="00313A4D" w:rsidP="00313A4D">
      <w:pPr>
        <w:shd w:val="clear" w:color="auto" w:fill="F2F2F2" w:themeFill="background1" w:themeFillShade="F2"/>
        <w:rPr>
          <w:del w:id="345" w:author="Microsoft Office User" w:date="2020-08-12T17:03:00Z"/>
          <w:rFonts w:ascii="Courier New" w:hAnsi="Courier New" w:cs="Courier New"/>
          <w:sz w:val="20"/>
          <w:szCs w:val="20"/>
        </w:rPr>
      </w:pPr>
      <w:del w:id="346" w:author="Microsoft Office User" w:date="2020-08-12T17:03:00Z">
        <w:r w:rsidRPr="00313A4D" w:rsidDel="00233BE2">
          <w:rPr>
            <w:rFonts w:ascii="Courier New" w:hAnsi="Courier New" w:cs="Courier New"/>
            <w:sz w:val="20"/>
            <w:szCs w:val="20"/>
          </w:rPr>
          <w:delText xml:space="preserve">      VisibilityTimeout: !Ref 'VisibilityTimeout'</w:delText>
        </w:r>
      </w:del>
    </w:p>
    <w:p w14:paraId="5D93FFD1" w14:textId="3AF27B65" w:rsidR="00313A4D" w:rsidRPr="00313A4D" w:rsidDel="00233BE2" w:rsidRDefault="00313A4D" w:rsidP="00313A4D">
      <w:pPr>
        <w:shd w:val="clear" w:color="auto" w:fill="F2F2F2" w:themeFill="background1" w:themeFillShade="F2"/>
        <w:rPr>
          <w:del w:id="347" w:author="Microsoft Office User" w:date="2020-08-12T17:03:00Z"/>
          <w:rFonts w:ascii="Courier New" w:hAnsi="Courier New" w:cs="Courier New"/>
          <w:sz w:val="20"/>
          <w:szCs w:val="20"/>
        </w:rPr>
      </w:pPr>
      <w:del w:id="348" w:author="Microsoft Office User" w:date="2020-08-12T17:03:00Z">
        <w:r w:rsidRPr="00313A4D" w:rsidDel="00233BE2">
          <w:rPr>
            <w:rFonts w:ascii="Courier New" w:hAnsi="Courier New" w:cs="Courier New"/>
            <w:sz w:val="20"/>
            <w:szCs w:val="20"/>
          </w:rPr>
          <w:delText xml:space="preserve">      RedrivePolicy:</w:delText>
        </w:r>
      </w:del>
    </w:p>
    <w:p w14:paraId="11C9D6DC" w14:textId="557787E4" w:rsidR="00313A4D" w:rsidRPr="00313A4D" w:rsidDel="00233BE2" w:rsidRDefault="00313A4D" w:rsidP="00313A4D">
      <w:pPr>
        <w:shd w:val="clear" w:color="auto" w:fill="F2F2F2" w:themeFill="background1" w:themeFillShade="F2"/>
        <w:rPr>
          <w:del w:id="349" w:author="Microsoft Office User" w:date="2020-08-12T17:03:00Z"/>
          <w:rFonts w:ascii="Courier New" w:hAnsi="Courier New" w:cs="Courier New"/>
          <w:sz w:val="20"/>
          <w:szCs w:val="20"/>
        </w:rPr>
      </w:pPr>
      <w:del w:id="350" w:author="Microsoft Office User" w:date="2020-08-12T17:03:00Z">
        <w:r w:rsidRPr="00313A4D" w:rsidDel="00233BE2">
          <w:rPr>
            <w:rFonts w:ascii="Courier New" w:hAnsi="Courier New" w:cs="Courier New"/>
            <w:sz w:val="20"/>
            <w:szCs w:val="20"/>
          </w:rPr>
          <w:delText xml:space="preserve">        deadLetterTargetArn: !GetAtt 'ReplayDeadLetterQeue.Arn'</w:delText>
        </w:r>
      </w:del>
    </w:p>
    <w:p w14:paraId="074478E9" w14:textId="06FDF451" w:rsidR="00313A4D" w:rsidRPr="00313A4D" w:rsidDel="00233BE2" w:rsidRDefault="00313A4D" w:rsidP="00313A4D">
      <w:pPr>
        <w:shd w:val="clear" w:color="auto" w:fill="F2F2F2" w:themeFill="background1" w:themeFillShade="F2"/>
        <w:rPr>
          <w:del w:id="351" w:author="Microsoft Office User" w:date="2020-08-12T17:03:00Z"/>
          <w:rFonts w:ascii="Courier New" w:hAnsi="Courier New" w:cs="Courier New"/>
          <w:sz w:val="20"/>
          <w:szCs w:val="20"/>
        </w:rPr>
      </w:pPr>
      <w:del w:id="352" w:author="Microsoft Office User" w:date="2020-08-12T17:03:00Z">
        <w:r w:rsidRPr="00313A4D" w:rsidDel="00233BE2">
          <w:rPr>
            <w:rFonts w:ascii="Courier New" w:hAnsi="Courier New" w:cs="Courier New"/>
            <w:sz w:val="20"/>
            <w:szCs w:val="20"/>
          </w:rPr>
          <w:delText xml:space="preserve">        maxReceiveCount: !Ref 'maxReceiveCount'</w:delText>
        </w:r>
      </w:del>
    </w:p>
    <w:p w14:paraId="68DF44F4" w14:textId="28CF899C" w:rsidR="00313A4D" w:rsidRPr="00313A4D" w:rsidDel="00233BE2" w:rsidRDefault="00313A4D" w:rsidP="00313A4D">
      <w:pPr>
        <w:shd w:val="clear" w:color="auto" w:fill="F2F2F2" w:themeFill="background1" w:themeFillShade="F2"/>
        <w:rPr>
          <w:del w:id="353" w:author="Microsoft Office User" w:date="2020-08-12T17:03:00Z"/>
          <w:rFonts w:ascii="Courier New" w:hAnsi="Courier New" w:cs="Courier New"/>
          <w:sz w:val="20"/>
          <w:szCs w:val="20"/>
        </w:rPr>
      </w:pPr>
      <w:del w:id="354" w:author="Microsoft Office User" w:date="2020-08-12T17:03:00Z">
        <w:r w:rsidRPr="00313A4D" w:rsidDel="00233BE2">
          <w:rPr>
            <w:rFonts w:ascii="Courier New" w:hAnsi="Courier New" w:cs="Courier New"/>
            <w:sz w:val="20"/>
            <w:szCs w:val="20"/>
          </w:rPr>
          <w:delText xml:space="preserve">  </w:delText>
        </w:r>
      </w:del>
    </w:p>
    <w:p w14:paraId="58653B53" w14:textId="4FF7AD8A" w:rsidR="00313A4D" w:rsidRPr="00313A4D" w:rsidDel="00233BE2" w:rsidRDefault="00313A4D" w:rsidP="00313A4D">
      <w:pPr>
        <w:shd w:val="clear" w:color="auto" w:fill="F2F2F2" w:themeFill="background1" w:themeFillShade="F2"/>
        <w:rPr>
          <w:del w:id="355" w:author="Microsoft Office User" w:date="2020-08-12T17:03:00Z"/>
          <w:rFonts w:ascii="Courier New" w:hAnsi="Courier New" w:cs="Courier New"/>
          <w:sz w:val="20"/>
          <w:szCs w:val="20"/>
        </w:rPr>
      </w:pPr>
      <w:del w:id="356" w:author="Microsoft Office User" w:date="2020-08-12T17:03:00Z">
        <w:r w:rsidRPr="00313A4D" w:rsidDel="00233BE2">
          <w:rPr>
            <w:rFonts w:ascii="Courier New" w:hAnsi="Courier New" w:cs="Courier New"/>
            <w:sz w:val="20"/>
            <w:szCs w:val="20"/>
          </w:rPr>
          <w:delText xml:space="preserve">  ReplayDeadLetterQeue:</w:delText>
        </w:r>
      </w:del>
    </w:p>
    <w:p w14:paraId="3EA1D491" w14:textId="29772CAA" w:rsidR="00313A4D" w:rsidRPr="00313A4D" w:rsidDel="00233BE2" w:rsidRDefault="00313A4D" w:rsidP="00313A4D">
      <w:pPr>
        <w:shd w:val="clear" w:color="auto" w:fill="F2F2F2" w:themeFill="background1" w:themeFillShade="F2"/>
        <w:rPr>
          <w:del w:id="357" w:author="Microsoft Office User" w:date="2020-08-12T17:03:00Z"/>
          <w:rFonts w:ascii="Courier New" w:hAnsi="Courier New" w:cs="Courier New"/>
          <w:sz w:val="20"/>
          <w:szCs w:val="20"/>
        </w:rPr>
      </w:pPr>
      <w:del w:id="358" w:author="Microsoft Office User" w:date="2020-08-12T17:03:00Z">
        <w:r w:rsidRPr="00313A4D" w:rsidDel="00233BE2">
          <w:rPr>
            <w:rFonts w:ascii="Courier New" w:hAnsi="Courier New" w:cs="Courier New"/>
            <w:sz w:val="20"/>
            <w:szCs w:val="20"/>
          </w:rPr>
          <w:delText xml:space="preserve">    Type: AWS::SQS::Queue</w:delText>
        </w:r>
      </w:del>
    </w:p>
    <w:p w14:paraId="61648A5A" w14:textId="0195AA20" w:rsidR="00313A4D" w:rsidRPr="00313A4D" w:rsidDel="00233BE2" w:rsidRDefault="00313A4D" w:rsidP="00313A4D">
      <w:pPr>
        <w:shd w:val="clear" w:color="auto" w:fill="F2F2F2" w:themeFill="background1" w:themeFillShade="F2"/>
        <w:rPr>
          <w:del w:id="359" w:author="Microsoft Office User" w:date="2020-08-12T17:03:00Z"/>
          <w:rFonts w:ascii="Courier New" w:hAnsi="Courier New" w:cs="Courier New"/>
          <w:sz w:val="20"/>
          <w:szCs w:val="20"/>
        </w:rPr>
      </w:pPr>
      <w:del w:id="360" w:author="Microsoft Office User" w:date="2020-08-12T17:03:00Z">
        <w:r w:rsidRPr="00313A4D" w:rsidDel="00233BE2">
          <w:rPr>
            <w:rFonts w:ascii="Courier New" w:hAnsi="Courier New" w:cs="Courier New"/>
            <w:sz w:val="20"/>
            <w:szCs w:val="20"/>
          </w:rPr>
          <w:delText xml:space="preserve">    Properties:</w:delText>
        </w:r>
      </w:del>
    </w:p>
    <w:p w14:paraId="691C8A11" w14:textId="1E8EF9FF" w:rsidR="00313A4D" w:rsidRPr="00313A4D" w:rsidDel="00233BE2" w:rsidRDefault="00313A4D" w:rsidP="00313A4D">
      <w:pPr>
        <w:shd w:val="clear" w:color="auto" w:fill="F2F2F2" w:themeFill="background1" w:themeFillShade="F2"/>
        <w:rPr>
          <w:del w:id="361" w:author="Microsoft Office User" w:date="2020-08-12T17:03:00Z"/>
          <w:rFonts w:ascii="Courier New" w:hAnsi="Courier New" w:cs="Courier New"/>
          <w:sz w:val="20"/>
          <w:szCs w:val="20"/>
        </w:rPr>
      </w:pPr>
      <w:del w:id="362" w:author="Microsoft Office User" w:date="2020-08-12T17:03:00Z">
        <w:r w:rsidRPr="00313A4D" w:rsidDel="00233BE2">
          <w:rPr>
            <w:rFonts w:ascii="Courier New" w:hAnsi="Courier New" w:cs="Courier New"/>
            <w:sz w:val="20"/>
            <w:szCs w:val="20"/>
          </w:rPr>
          <w:delText xml:space="preserve">      VisibilityTimeout: !Ref 'VisibilityTimeout'</w:delText>
        </w:r>
      </w:del>
    </w:p>
    <w:p w14:paraId="06E9932F" w14:textId="61C3E647" w:rsidR="00313A4D" w:rsidRPr="00313A4D" w:rsidDel="00233BE2" w:rsidRDefault="00313A4D" w:rsidP="00313A4D">
      <w:pPr>
        <w:shd w:val="clear" w:color="auto" w:fill="F2F2F2" w:themeFill="background1" w:themeFillShade="F2"/>
        <w:rPr>
          <w:del w:id="363" w:author="Microsoft Office User" w:date="2020-08-12T17:03:00Z"/>
          <w:rFonts w:ascii="Courier New" w:hAnsi="Courier New" w:cs="Courier New"/>
          <w:sz w:val="20"/>
          <w:szCs w:val="20"/>
        </w:rPr>
      </w:pPr>
      <w:del w:id="364" w:author="Microsoft Office User" w:date="2020-08-12T17:03:00Z">
        <w:r w:rsidRPr="00313A4D" w:rsidDel="00233BE2">
          <w:rPr>
            <w:rFonts w:ascii="Courier New" w:hAnsi="Courier New" w:cs="Courier New"/>
            <w:sz w:val="20"/>
            <w:szCs w:val="20"/>
          </w:rPr>
          <w:delText xml:space="preserve">      RedrivePolicy:</w:delText>
        </w:r>
      </w:del>
    </w:p>
    <w:p w14:paraId="49C01FDB" w14:textId="1BD34456" w:rsidR="00313A4D" w:rsidRPr="00313A4D" w:rsidDel="00233BE2" w:rsidRDefault="00313A4D" w:rsidP="00313A4D">
      <w:pPr>
        <w:shd w:val="clear" w:color="auto" w:fill="F2F2F2" w:themeFill="background1" w:themeFillShade="F2"/>
        <w:rPr>
          <w:del w:id="365" w:author="Microsoft Office User" w:date="2020-08-12T17:03:00Z"/>
          <w:rFonts w:ascii="Courier New" w:hAnsi="Courier New" w:cs="Courier New"/>
          <w:sz w:val="20"/>
          <w:szCs w:val="20"/>
        </w:rPr>
      </w:pPr>
      <w:del w:id="366" w:author="Microsoft Office User" w:date="2020-08-12T17:03:00Z">
        <w:r w:rsidRPr="00313A4D" w:rsidDel="00233BE2">
          <w:rPr>
            <w:rFonts w:ascii="Courier New" w:hAnsi="Courier New" w:cs="Courier New"/>
            <w:sz w:val="20"/>
            <w:szCs w:val="20"/>
          </w:rPr>
          <w:delText xml:space="preserve">        deadLetterTargetArn: !GetAtt 'DeadLetterQeue.Arn'</w:delText>
        </w:r>
      </w:del>
    </w:p>
    <w:p w14:paraId="6A92EDB9" w14:textId="4DAF87CF" w:rsidR="00313A4D" w:rsidRPr="00313A4D" w:rsidDel="00233BE2" w:rsidRDefault="00313A4D" w:rsidP="00313A4D">
      <w:pPr>
        <w:shd w:val="clear" w:color="auto" w:fill="F2F2F2" w:themeFill="background1" w:themeFillShade="F2"/>
        <w:rPr>
          <w:del w:id="367" w:author="Microsoft Office User" w:date="2020-08-12T17:03:00Z"/>
          <w:rFonts w:ascii="Courier New" w:hAnsi="Courier New" w:cs="Courier New"/>
          <w:sz w:val="20"/>
          <w:szCs w:val="20"/>
        </w:rPr>
      </w:pPr>
      <w:del w:id="368" w:author="Microsoft Office User" w:date="2020-08-12T17:03:00Z">
        <w:r w:rsidRPr="00313A4D" w:rsidDel="00233BE2">
          <w:rPr>
            <w:rFonts w:ascii="Courier New" w:hAnsi="Courier New" w:cs="Courier New"/>
            <w:sz w:val="20"/>
            <w:szCs w:val="20"/>
          </w:rPr>
          <w:delText xml:space="preserve">        maxReceiveCount: 1</w:delText>
        </w:r>
      </w:del>
    </w:p>
    <w:p w14:paraId="21B6B1E5" w14:textId="4BF04F2A" w:rsidR="00313A4D" w:rsidRPr="00313A4D" w:rsidDel="00233BE2" w:rsidRDefault="00313A4D" w:rsidP="00313A4D">
      <w:pPr>
        <w:shd w:val="clear" w:color="auto" w:fill="F2F2F2" w:themeFill="background1" w:themeFillShade="F2"/>
        <w:rPr>
          <w:del w:id="369" w:author="Microsoft Office User" w:date="2020-08-12T17:03:00Z"/>
          <w:rFonts w:ascii="Courier New" w:hAnsi="Courier New" w:cs="Courier New"/>
          <w:sz w:val="20"/>
          <w:szCs w:val="20"/>
        </w:rPr>
      </w:pPr>
      <w:del w:id="370" w:author="Microsoft Office User" w:date="2020-08-12T17:03:00Z">
        <w:r w:rsidRPr="00313A4D" w:rsidDel="00233BE2">
          <w:rPr>
            <w:rFonts w:ascii="Courier New" w:hAnsi="Courier New" w:cs="Courier New"/>
            <w:sz w:val="20"/>
            <w:szCs w:val="20"/>
          </w:rPr>
          <w:delText xml:space="preserve">  </w:delText>
        </w:r>
      </w:del>
    </w:p>
    <w:p w14:paraId="78D34FF1" w14:textId="46AEA449" w:rsidR="00313A4D" w:rsidRPr="00313A4D" w:rsidDel="00233BE2" w:rsidRDefault="00313A4D" w:rsidP="00313A4D">
      <w:pPr>
        <w:shd w:val="clear" w:color="auto" w:fill="F2F2F2" w:themeFill="background1" w:themeFillShade="F2"/>
        <w:rPr>
          <w:del w:id="371" w:author="Microsoft Office User" w:date="2020-08-12T17:03:00Z"/>
          <w:rFonts w:ascii="Courier New" w:hAnsi="Courier New" w:cs="Courier New"/>
          <w:sz w:val="20"/>
          <w:szCs w:val="20"/>
        </w:rPr>
      </w:pPr>
      <w:del w:id="372" w:author="Microsoft Office User" w:date="2020-08-12T17:03:00Z">
        <w:r w:rsidRPr="00313A4D" w:rsidDel="00233BE2">
          <w:rPr>
            <w:rFonts w:ascii="Courier New" w:hAnsi="Courier New" w:cs="Courier New"/>
            <w:sz w:val="20"/>
            <w:szCs w:val="20"/>
          </w:rPr>
          <w:delText xml:space="preserve">  DeadLetterQeue:</w:delText>
        </w:r>
      </w:del>
    </w:p>
    <w:p w14:paraId="5DAEC1C4" w14:textId="432D5545" w:rsidR="00313A4D" w:rsidRPr="00313A4D" w:rsidDel="00233BE2" w:rsidRDefault="00313A4D" w:rsidP="00313A4D">
      <w:pPr>
        <w:shd w:val="clear" w:color="auto" w:fill="F2F2F2" w:themeFill="background1" w:themeFillShade="F2"/>
        <w:rPr>
          <w:del w:id="373" w:author="Microsoft Office User" w:date="2020-08-12T17:03:00Z"/>
          <w:rFonts w:ascii="Courier New" w:hAnsi="Courier New" w:cs="Courier New"/>
          <w:sz w:val="20"/>
          <w:szCs w:val="20"/>
        </w:rPr>
      </w:pPr>
      <w:del w:id="374" w:author="Microsoft Office User" w:date="2020-08-12T17:03:00Z">
        <w:r w:rsidRPr="00313A4D" w:rsidDel="00233BE2">
          <w:rPr>
            <w:rFonts w:ascii="Courier New" w:hAnsi="Courier New" w:cs="Courier New"/>
            <w:sz w:val="20"/>
            <w:szCs w:val="20"/>
          </w:rPr>
          <w:delText xml:space="preserve">    Type: AWS::SQS::Queue</w:delText>
        </w:r>
      </w:del>
    </w:p>
    <w:p w14:paraId="144C67BA" w14:textId="3D2D082A" w:rsidR="00313A4D" w:rsidRPr="00313A4D" w:rsidDel="00233BE2" w:rsidRDefault="00313A4D" w:rsidP="00313A4D">
      <w:pPr>
        <w:shd w:val="clear" w:color="auto" w:fill="F2F2F2" w:themeFill="background1" w:themeFillShade="F2"/>
        <w:rPr>
          <w:del w:id="375" w:author="Microsoft Office User" w:date="2020-08-12T17:03:00Z"/>
          <w:rFonts w:ascii="Courier New" w:hAnsi="Courier New" w:cs="Courier New"/>
          <w:sz w:val="20"/>
          <w:szCs w:val="20"/>
        </w:rPr>
      </w:pPr>
    </w:p>
    <w:p w14:paraId="52341725" w14:textId="08C61E3F" w:rsidR="00313A4D" w:rsidRPr="00313A4D" w:rsidDel="00233BE2" w:rsidRDefault="00313A4D" w:rsidP="00313A4D">
      <w:pPr>
        <w:shd w:val="clear" w:color="auto" w:fill="F2F2F2" w:themeFill="background1" w:themeFillShade="F2"/>
        <w:rPr>
          <w:del w:id="376" w:author="Microsoft Office User" w:date="2020-08-12T17:03:00Z"/>
          <w:rFonts w:ascii="Courier New" w:hAnsi="Courier New" w:cs="Courier New"/>
          <w:sz w:val="20"/>
          <w:szCs w:val="20"/>
        </w:rPr>
      </w:pPr>
      <w:del w:id="377" w:author="Microsoft Office User" w:date="2020-08-12T17:03:00Z">
        <w:r w:rsidRPr="00313A4D" w:rsidDel="00233BE2">
          <w:rPr>
            <w:rFonts w:ascii="Courier New" w:hAnsi="Courier New" w:cs="Courier New"/>
            <w:sz w:val="20"/>
            <w:szCs w:val="20"/>
          </w:rPr>
          <w:delText>Outputs:</w:delText>
        </w:r>
      </w:del>
    </w:p>
    <w:p w14:paraId="3368D8B5" w14:textId="47A6E722" w:rsidR="00313A4D" w:rsidRPr="00313A4D" w:rsidDel="00233BE2" w:rsidRDefault="00313A4D" w:rsidP="00313A4D">
      <w:pPr>
        <w:shd w:val="clear" w:color="auto" w:fill="F2F2F2" w:themeFill="background1" w:themeFillShade="F2"/>
        <w:rPr>
          <w:del w:id="378" w:author="Microsoft Office User" w:date="2020-08-12T17:03:00Z"/>
          <w:rFonts w:ascii="Courier New" w:hAnsi="Courier New" w:cs="Courier New"/>
          <w:sz w:val="20"/>
          <w:szCs w:val="20"/>
        </w:rPr>
      </w:pPr>
      <w:del w:id="379" w:author="Microsoft Office User" w:date="2020-08-12T17:03:00Z">
        <w:r w:rsidRPr="00313A4D" w:rsidDel="00233BE2">
          <w:rPr>
            <w:rFonts w:ascii="Courier New" w:hAnsi="Courier New" w:cs="Courier New"/>
            <w:sz w:val="20"/>
            <w:szCs w:val="20"/>
          </w:rPr>
          <w:delText xml:space="preserve">  ReplayFunction:</w:delText>
        </w:r>
      </w:del>
    </w:p>
    <w:p w14:paraId="584E71AB" w14:textId="70C4B3D2" w:rsidR="00313A4D" w:rsidRPr="00313A4D" w:rsidDel="00233BE2" w:rsidRDefault="00313A4D" w:rsidP="00313A4D">
      <w:pPr>
        <w:shd w:val="clear" w:color="auto" w:fill="F2F2F2" w:themeFill="background1" w:themeFillShade="F2"/>
        <w:rPr>
          <w:del w:id="380" w:author="Microsoft Office User" w:date="2020-08-12T17:03:00Z"/>
          <w:rFonts w:ascii="Courier New" w:hAnsi="Courier New" w:cs="Courier New"/>
          <w:sz w:val="20"/>
          <w:szCs w:val="20"/>
        </w:rPr>
      </w:pPr>
      <w:del w:id="381" w:author="Microsoft Office User" w:date="2020-08-12T17:03:00Z">
        <w:r w:rsidRPr="00313A4D" w:rsidDel="00233BE2">
          <w:rPr>
            <w:rFonts w:ascii="Courier New" w:hAnsi="Courier New" w:cs="Courier New"/>
            <w:sz w:val="20"/>
            <w:szCs w:val="20"/>
          </w:rPr>
          <w:delText xml:space="preserve">    Description: "Lambda Function Name"</w:delText>
        </w:r>
      </w:del>
    </w:p>
    <w:p w14:paraId="546B85C3" w14:textId="60FA15C3" w:rsidR="00313A4D" w:rsidRPr="00313A4D" w:rsidDel="00233BE2" w:rsidRDefault="00313A4D" w:rsidP="00313A4D">
      <w:pPr>
        <w:shd w:val="clear" w:color="auto" w:fill="F2F2F2" w:themeFill="background1" w:themeFillShade="F2"/>
        <w:rPr>
          <w:del w:id="382" w:author="Microsoft Office User" w:date="2020-08-12T17:03:00Z"/>
          <w:rFonts w:ascii="Courier New" w:hAnsi="Courier New" w:cs="Courier New"/>
          <w:sz w:val="20"/>
          <w:szCs w:val="20"/>
        </w:rPr>
      </w:pPr>
      <w:del w:id="383" w:author="Microsoft Office User" w:date="2020-08-12T17:03:00Z">
        <w:r w:rsidRPr="00313A4D" w:rsidDel="00233BE2">
          <w:rPr>
            <w:rFonts w:ascii="Courier New" w:hAnsi="Courier New" w:cs="Courier New"/>
            <w:sz w:val="20"/>
            <w:szCs w:val="20"/>
          </w:rPr>
          <w:delText xml:space="preserve">    Value: !Ref ReplayFunction</w:delText>
        </w:r>
      </w:del>
    </w:p>
    <w:p w14:paraId="3BF75F1C" w14:textId="2A587BFA" w:rsidR="00313A4D" w:rsidRPr="00313A4D" w:rsidDel="00233BE2" w:rsidRDefault="00313A4D" w:rsidP="00313A4D">
      <w:pPr>
        <w:shd w:val="clear" w:color="auto" w:fill="F2F2F2" w:themeFill="background1" w:themeFillShade="F2"/>
        <w:rPr>
          <w:del w:id="384" w:author="Microsoft Office User" w:date="2020-08-12T17:03:00Z"/>
          <w:rFonts w:ascii="Courier New" w:hAnsi="Courier New" w:cs="Courier New"/>
          <w:sz w:val="20"/>
          <w:szCs w:val="20"/>
        </w:rPr>
      </w:pPr>
      <w:del w:id="385" w:author="Microsoft Office User" w:date="2020-08-12T17:03:00Z">
        <w:r w:rsidRPr="00313A4D" w:rsidDel="00233BE2">
          <w:rPr>
            <w:rFonts w:ascii="Courier New" w:hAnsi="Courier New" w:cs="Courier New"/>
            <w:sz w:val="20"/>
            <w:szCs w:val="20"/>
          </w:rPr>
          <w:delText xml:space="preserve">  MainQeueArn:</w:delText>
        </w:r>
      </w:del>
    </w:p>
    <w:p w14:paraId="1C0883C6" w14:textId="0A70E609" w:rsidR="00313A4D" w:rsidRPr="00313A4D" w:rsidDel="00233BE2" w:rsidRDefault="00313A4D" w:rsidP="00313A4D">
      <w:pPr>
        <w:shd w:val="clear" w:color="auto" w:fill="F2F2F2" w:themeFill="background1" w:themeFillShade="F2"/>
        <w:rPr>
          <w:del w:id="386" w:author="Microsoft Office User" w:date="2020-08-12T17:03:00Z"/>
          <w:rFonts w:ascii="Courier New" w:hAnsi="Courier New" w:cs="Courier New"/>
          <w:sz w:val="20"/>
          <w:szCs w:val="20"/>
        </w:rPr>
      </w:pPr>
      <w:del w:id="387" w:author="Microsoft Office User" w:date="2020-08-12T17:03:00Z">
        <w:r w:rsidRPr="00313A4D" w:rsidDel="00233BE2">
          <w:rPr>
            <w:rFonts w:ascii="Courier New" w:hAnsi="Courier New" w:cs="Courier New"/>
            <w:sz w:val="20"/>
            <w:szCs w:val="20"/>
          </w:rPr>
          <w:delText xml:space="preserve">    Description: "Main SQS queue ARN"</w:delText>
        </w:r>
      </w:del>
    </w:p>
    <w:p w14:paraId="0DB40B2A" w14:textId="291A1E9B" w:rsidR="00313A4D" w:rsidRPr="00313A4D" w:rsidDel="00233BE2" w:rsidRDefault="00313A4D" w:rsidP="00313A4D">
      <w:pPr>
        <w:shd w:val="clear" w:color="auto" w:fill="F2F2F2" w:themeFill="background1" w:themeFillShade="F2"/>
        <w:rPr>
          <w:del w:id="388" w:author="Microsoft Office User" w:date="2020-08-12T17:03:00Z"/>
          <w:rFonts w:ascii="Courier New" w:hAnsi="Courier New" w:cs="Courier New"/>
          <w:sz w:val="20"/>
          <w:szCs w:val="20"/>
        </w:rPr>
      </w:pPr>
      <w:del w:id="389" w:author="Microsoft Office User" w:date="2020-08-12T17:03:00Z">
        <w:r w:rsidRPr="00313A4D" w:rsidDel="00233BE2">
          <w:rPr>
            <w:rFonts w:ascii="Courier New" w:hAnsi="Courier New" w:cs="Courier New"/>
            <w:sz w:val="20"/>
            <w:szCs w:val="20"/>
          </w:rPr>
          <w:delText xml:space="preserve">    Value: !GetAtt MainQeue.Arn</w:delText>
        </w:r>
      </w:del>
    </w:p>
    <w:p w14:paraId="4F1D01A1" w14:textId="410CBE24" w:rsidR="00313A4D" w:rsidRPr="00313A4D" w:rsidDel="00233BE2" w:rsidRDefault="00313A4D" w:rsidP="00313A4D">
      <w:pPr>
        <w:shd w:val="clear" w:color="auto" w:fill="F2F2F2" w:themeFill="background1" w:themeFillShade="F2"/>
        <w:rPr>
          <w:del w:id="390" w:author="Microsoft Office User" w:date="2020-08-12T17:03:00Z"/>
          <w:rFonts w:ascii="Courier New" w:hAnsi="Courier New" w:cs="Courier New"/>
          <w:sz w:val="20"/>
          <w:szCs w:val="20"/>
        </w:rPr>
      </w:pPr>
      <w:del w:id="391" w:author="Microsoft Office User" w:date="2020-08-12T17:03:00Z">
        <w:r w:rsidRPr="00313A4D" w:rsidDel="00233BE2">
          <w:rPr>
            <w:rFonts w:ascii="Courier New" w:hAnsi="Courier New" w:cs="Courier New"/>
            <w:sz w:val="20"/>
            <w:szCs w:val="20"/>
          </w:rPr>
          <w:delText xml:space="preserve">  ReplayDeadLetterQeue:</w:delText>
        </w:r>
      </w:del>
    </w:p>
    <w:p w14:paraId="26D4603F" w14:textId="645CD0C1" w:rsidR="00313A4D" w:rsidRPr="00313A4D" w:rsidDel="00233BE2" w:rsidRDefault="00313A4D" w:rsidP="00313A4D">
      <w:pPr>
        <w:shd w:val="clear" w:color="auto" w:fill="F2F2F2" w:themeFill="background1" w:themeFillShade="F2"/>
        <w:rPr>
          <w:del w:id="392" w:author="Microsoft Office User" w:date="2020-08-12T17:03:00Z"/>
          <w:rFonts w:ascii="Courier New" w:hAnsi="Courier New" w:cs="Courier New"/>
          <w:sz w:val="20"/>
          <w:szCs w:val="20"/>
        </w:rPr>
      </w:pPr>
      <w:del w:id="393" w:author="Microsoft Office User" w:date="2020-08-12T17:03:00Z">
        <w:r w:rsidRPr="00313A4D" w:rsidDel="00233BE2">
          <w:rPr>
            <w:rFonts w:ascii="Courier New" w:hAnsi="Courier New" w:cs="Courier New"/>
            <w:sz w:val="20"/>
            <w:szCs w:val="20"/>
          </w:rPr>
          <w:delText xml:space="preserve">    Description: "Replay SQS dead letter queue ARN, managed by the Lambda Function"</w:delText>
        </w:r>
      </w:del>
    </w:p>
    <w:p w14:paraId="3C7D13CC" w14:textId="338BEF74" w:rsidR="00313A4D" w:rsidRPr="00313A4D" w:rsidDel="00233BE2" w:rsidRDefault="00313A4D" w:rsidP="00313A4D">
      <w:pPr>
        <w:shd w:val="clear" w:color="auto" w:fill="F2F2F2" w:themeFill="background1" w:themeFillShade="F2"/>
        <w:rPr>
          <w:del w:id="394" w:author="Microsoft Office User" w:date="2020-08-12T17:03:00Z"/>
          <w:rFonts w:ascii="Courier New" w:hAnsi="Courier New" w:cs="Courier New"/>
          <w:sz w:val="20"/>
          <w:szCs w:val="20"/>
        </w:rPr>
      </w:pPr>
      <w:del w:id="395" w:author="Microsoft Office User" w:date="2020-08-12T17:03:00Z">
        <w:r w:rsidRPr="00313A4D" w:rsidDel="00233BE2">
          <w:rPr>
            <w:rFonts w:ascii="Courier New" w:hAnsi="Courier New" w:cs="Courier New"/>
            <w:sz w:val="20"/>
            <w:szCs w:val="20"/>
          </w:rPr>
          <w:delText xml:space="preserve">    Value: !GetAtt 'ReplayDeadLetterQeue.Arn'</w:delText>
        </w:r>
      </w:del>
    </w:p>
    <w:p w14:paraId="256D5AD1" w14:textId="0AC02AAE" w:rsidR="00313A4D" w:rsidRPr="00313A4D" w:rsidDel="00233BE2" w:rsidRDefault="00313A4D" w:rsidP="00313A4D">
      <w:pPr>
        <w:shd w:val="clear" w:color="auto" w:fill="F2F2F2" w:themeFill="background1" w:themeFillShade="F2"/>
        <w:rPr>
          <w:del w:id="396" w:author="Microsoft Office User" w:date="2020-08-12T17:03:00Z"/>
          <w:rFonts w:ascii="Courier New" w:hAnsi="Courier New" w:cs="Courier New"/>
          <w:sz w:val="20"/>
          <w:szCs w:val="20"/>
        </w:rPr>
      </w:pPr>
      <w:del w:id="397" w:author="Microsoft Office User" w:date="2020-08-12T17:03:00Z">
        <w:r w:rsidRPr="00313A4D" w:rsidDel="00233BE2">
          <w:rPr>
            <w:rFonts w:ascii="Courier New" w:hAnsi="Courier New" w:cs="Courier New"/>
            <w:sz w:val="20"/>
            <w:szCs w:val="20"/>
          </w:rPr>
          <w:delText xml:space="preserve">  DeadLetterQeue:</w:delText>
        </w:r>
      </w:del>
    </w:p>
    <w:p w14:paraId="6F41D85E" w14:textId="5E7E8560" w:rsidR="00313A4D" w:rsidRPr="00313A4D" w:rsidDel="00233BE2" w:rsidRDefault="00313A4D" w:rsidP="00313A4D">
      <w:pPr>
        <w:shd w:val="clear" w:color="auto" w:fill="F2F2F2" w:themeFill="background1" w:themeFillShade="F2"/>
        <w:rPr>
          <w:del w:id="398" w:author="Microsoft Office User" w:date="2020-08-12T17:03:00Z"/>
          <w:rFonts w:ascii="Courier New" w:hAnsi="Courier New" w:cs="Courier New"/>
          <w:sz w:val="20"/>
          <w:szCs w:val="20"/>
        </w:rPr>
      </w:pPr>
      <w:del w:id="399" w:author="Microsoft Office User" w:date="2020-08-12T17:03:00Z">
        <w:r w:rsidRPr="00313A4D" w:rsidDel="00233BE2">
          <w:rPr>
            <w:rFonts w:ascii="Courier New" w:hAnsi="Courier New" w:cs="Courier New"/>
            <w:sz w:val="20"/>
            <w:szCs w:val="20"/>
          </w:rPr>
          <w:delText xml:space="preserve">    Description: "SQS dead letter queue ARN, managed manually"</w:delText>
        </w:r>
      </w:del>
    </w:p>
    <w:p w14:paraId="4C168330" w14:textId="57E06496" w:rsidR="00313A4D" w:rsidRPr="00313A4D" w:rsidDel="00233BE2" w:rsidRDefault="00313A4D" w:rsidP="00313A4D">
      <w:pPr>
        <w:shd w:val="clear" w:color="auto" w:fill="F2F2F2" w:themeFill="background1" w:themeFillShade="F2"/>
        <w:rPr>
          <w:del w:id="400" w:author="Microsoft Office User" w:date="2020-08-12T17:03:00Z"/>
          <w:rFonts w:ascii="Courier New" w:hAnsi="Courier New" w:cs="Courier New"/>
          <w:sz w:val="20"/>
          <w:szCs w:val="20"/>
        </w:rPr>
      </w:pPr>
      <w:del w:id="401" w:author="Microsoft Office User" w:date="2020-08-12T17:03:00Z">
        <w:r w:rsidRPr="00313A4D" w:rsidDel="00233BE2">
          <w:rPr>
            <w:rFonts w:ascii="Courier New" w:hAnsi="Courier New" w:cs="Courier New"/>
            <w:sz w:val="20"/>
            <w:szCs w:val="20"/>
          </w:rPr>
          <w:delText xml:space="preserve">    Value: !GetAtt 'DeadLetterQeue.Arn'</w:delText>
        </w:r>
      </w:del>
    </w:p>
    <w:p w14:paraId="0EAB7751" w14:textId="77777777" w:rsidR="00714284" w:rsidRDefault="00714284"/>
    <w:p w14:paraId="630D0DA1" w14:textId="7EBE74C0" w:rsidR="00FC770B" w:rsidRDefault="00FC770B">
      <w:r>
        <w:t xml:space="preserve">AWS SAM is backed by </w:t>
      </w:r>
      <w:r w:rsidR="007F5826">
        <w:t>a command line interface (AWS SAM CLI). AWS SAM CLI helps to build</w:t>
      </w:r>
      <w:r w:rsidR="0083040F">
        <w:t>, package, and publish</w:t>
      </w:r>
      <w:r w:rsidR="007F5826">
        <w:t xml:space="preserve"> our solution </w:t>
      </w:r>
      <w:r w:rsidR="0083040F">
        <w:t>to AWS SAR</w:t>
      </w:r>
      <w:r w:rsidR="007F5826">
        <w:t>.</w:t>
      </w:r>
    </w:p>
    <w:p w14:paraId="06D0C3F7" w14:textId="77777777" w:rsidR="007F5826" w:rsidRDefault="007F5826"/>
    <w:p w14:paraId="77D81B1D" w14:textId="77777777" w:rsidR="0083040F" w:rsidRDefault="007F5826" w:rsidP="00355500">
      <w:pPr>
        <w:shd w:val="clear" w:color="auto" w:fill="F2F2F2" w:themeFill="background1" w:themeFillShade="F2"/>
        <w:rPr>
          <w:rFonts w:ascii="Courier New" w:hAnsi="Courier New" w:cs="Courier New"/>
          <w:color w:val="000000" w:themeColor="text1"/>
          <w:sz w:val="20"/>
          <w:szCs w:val="20"/>
        </w:rPr>
      </w:pPr>
      <w:r w:rsidRPr="00355500">
        <w:rPr>
          <w:rFonts w:ascii="Courier New" w:hAnsi="Courier New" w:cs="Courier New"/>
          <w:color w:val="000000" w:themeColor="text1"/>
          <w:sz w:val="20"/>
          <w:szCs w:val="20"/>
        </w:rPr>
        <w:t xml:space="preserve"># Build </w:t>
      </w:r>
      <w:r w:rsidR="0083040F">
        <w:rPr>
          <w:rFonts w:ascii="Courier New" w:hAnsi="Courier New" w:cs="Courier New"/>
          <w:color w:val="000000" w:themeColor="text1"/>
          <w:sz w:val="20"/>
          <w:szCs w:val="20"/>
        </w:rPr>
        <w:t>and compile dependencies for Lambda functions</w:t>
      </w:r>
    </w:p>
    <w:p w14:paraId="54D2318E" w14:textId="77777777" w:rsidR="007F5826" w:rsidRPr="00355500" w:rsidRDefault="007F5826" w:rsidP="00355500">
      <w:pPr>
        <w:shd w:val="clear" w:color="auto" w:fill="F2F2F2" w:themeFill="background1" w:themeFillShade="F2"/>
        <w:rPr>
          <w:rFonts w:ascii="Courier New" w:hAnsi="Courier New" w:cs="Courier New"/>
          <w:color w:val="000000" w:themeColor="text1"/>
          <w:sz w:val="20"/>
          <w:szCs w:val="20"/>
        </w:rPr>
      </w:pPr>
      <w:r w:rsidRPr="00355500">
        <w:rPr>
          <w:rFonts w:ascii="Courier New" w:hAnsi="Courier New" w:cs="Courier New"/>
          <w:color w:val="000000" w:themeColor="text1"/>
          <w:sz w:val="20"/>
          <w:szCs w:val="20"/>
        </w:rPr>
        <w:t xml:space="preserve">sam build </w:t>
      </w:r>
    </w:p>
    <w:p w14:paraId="580ECA77" w14:textId="0729F7F5" w:rsidR="0083040F" w:rsidRDefault="0083040F" w:rsidP="00355500">
      <w:pPr>
        <w:shd w:val="clear" w:color="auto" w:fill="F2F2F2" w:themeFill="background1" w:themeFillShade="F2"/>
        <w:rPr>
          <w:rFonts w:ascii="Courier New" w:hAnsi="Courier New" w:cs="Courier New"/>
          <w:color w:val="000000" w:themeColor="text1"/>
          <w:sz w:val="20"/>
          <w:szCs w:val="20"/>
        </w:rPr>
      </w:pPr>
      <w:r>
        <w:rPr>
          <w:rFonts w:ascii="Courier New" w:hAnsi="Courier New" w:cs="Courier New"/>
          <w:color w:val="000000" w:themeColor="text1"/>
          <w:sz w:val="20"/>
          <w:szCs w:val="20"/>
        </w:rPr>
        <w:t>#</w:t>
      </w:r>
      <w:r w:rsidRPr="0083040F">
        <w:rPr>
          <w:rFonts w:ascii="Courier New" w:hAnsi="Courier New" w:cs="Courier New"/>
          <w:color w:val="000000" w:themeColor="text1"/>
          <w:sz w:val="20"/>
          <w:szCs w:val="20"/>
        </w:rPr>
        <w:t xml:space="preserve"> </w:t>
      </w:r>
      <w:r>
        <w:rPr>
          <w:rFonts w:ascii="Courier New" w:hAnsi="Courier New" w:cs="Courier New"/>
          <w:color w:val="000000" w:themeColor="text1"/>
          <w:sz w:val="20"/>
          <w:szCs w:val="20"/>
        </w:rPr>
        <w:t>Package</w:t>
      </w:r>
      <w:r w:rsidRPr="00355500">
        <w:rPr>
          <w:rFonts w:ascii="Courier New" w:hAnsi="Courier New" w:cs="Courier New"/>
          <w:color w:val="000000" w:themeColor="text1"/>
          <w:sz w:val="20"/>
          <w:szCs w:val="20"/>
        </w:rPr>
        <w:t xml:space="preserve"> for deployment</w:t>
      </w:r>
    </w:p>
    <w:p w14:paraId="1EC3E942" w14:textId="4B92C14F" w:rsidR="007F5826" w:rsidRPr="00355500" w:rsidRDefault="007F5826" w:rsidP="00355500">
      <w:pPr>
        <w:shd w:val="clear" w:color="auto" w:fill="F2F2F2" w:themeFill="background1" w:themeFillShade="F2"/>
        <w:rPr>
          <w:rFonts w:ascii="Courier New" w:hAnsi="Courier New" w:cs="Courier New"/>
          <w:color w:val="000000" w:themeColor="text1"/>
          <w:sz w:val="20"/>
          <w:szCs w:val="20"/>
        </w:rPr>
      </w:pPr>
      <w:r w:rsidRPr="00355500">
        <w:rPr>
          <w:rFonts w:ascii="Courier New" w:hAnsi="Courier New" w:cs="Courier New"/>
          <w:color w:val="000000" w:themeColor="text1"/>
          <w:sz w:val="20"/>
          <w:szCs w:val="20"/>
        </w:rPr>
        <w:t>same package --template-file template.yaml --output-template-file packaged.yaml --s3-bucket &lt;your-bucket-name&gt;</w:t>
      </w:r>
    </w:p>
    <w:p w14:paraId="5CD84631" w14:textId="77777777" w:rsidR="00355500" w:rsidRPr="00355500" w:rsidRDefault="00355500" w:rsidP="00355500">
      <w:pPr>
        <w:shd w:val="clear" w:color="auto" w:fill="F2F2F2" w:themeFill="background1" w:themeFillShade="F2"/>
        <w:rPr>
          <w:rFonts w:ascii="Courier New" w:hAnsi="Courier New" w:cs="Courier New"/>
          <w:color w:val="000000" w:themeColor="text1"/>
          <w:sz w:val="20"/>
          <w:szCs w:val="20"/>
        </w:rPr>
      </w:pPr>
      <w:r w:rsidRPr="00355500">
        <w:rPr>
          <w:rFonts w:ascii="Courier New" w:hAnsi="Courier New" w:cs="Courier New"/>
          <w:color w:val="000000" w:themeColor="text1"/>
          <w:sz w:val="20"/>
          <w:szCs w:val="20"/>
        </w:rPr>
        <w:t># Publish to AWS SAR</w:t>
      </w:r>
    </w:p>
    <w:p w14:paraId="7009AEFF" w14:textId="77777777" w:rsidR="00355500" w:rsidRPr="00355500" w:rsidRDefault="00355500" w:rsidP="00355500">
      <w:pPr>
        <w:shd w:val="clear" w:color="auto" w:fill="F2F2F2" w:themeFill="background1" w:themeFillShade="F2"/>
        <w:rPr>
          <w:rFonts w:ascii="Courier New" w:hAnsi="Courier New" w:cs="Courier New"/>
          <w:color w:val="000000" w:themeColor="text1"/>
          <w:sz w:val="20"/>
          <w:szCs w:val="20"/>
        </w:rPr>
      </w:pPr>
      <w:r w:rsidRPr="00355500">
        <w:rPr>
          <w:rFonts w:ascii="Courier New" w:hAnsi="Courier New" w:cs="Courier New"/>
          <w:color w:val="000000" w:themeColor="text1"/>
          <w:sz w:val="20"/>
          <w:szCs w:val="20"/>
        </w:rPr>
        <w:t>sam publish --template packaged.yaml</w:t>
      </w:r>
    </w:p>
    <w:p w14:paraId="3E8B6DBD" w14:textId="77777777" w:rsidR="00355500" w:rsidRDefault="00355500"/>
    <w:p w14:paraId="05FDC44E" w14:textId="77777777" w:rsidR="00FC770B" w:rsidRDefault="00FC770B"/>
    <w:p w14:paraId="7360933D" w14:textId="77777777" w:rsidR="00714284" w:rsidRDefault="00534CDA">
      <w:pPr>
        <w:pStyle w:val="Heading3"/>
      </w:pPr>
      <w:r>
        <w:t>How to use the application </w:t>
      </w:r>
    </w:p>
    <w:p w14:paraId="5AFD801F" w14:textId="444637ED" w:rsidR="00714284" w:rsidRDefault="00534CDA">
      <w:r>
        <w:br/>
        <w:t>You can use this serverless application via:</w:t>
      </w:r>
    </w:p>
    <w:p w14:paraId="4A2913EE" w14:textId="3D4A2098" w:rsidR="00714284" w:rsidRDefault="00534CDA">
      <w:pPr>
        <w:pStyle w:val="ListParagraph"/>
        <w:numPr>
          <w:ilvl w:val="0"/>
          <w:numId w:val="1"/>
        </w:numPr>
      </w:pPr>
      <w:r>
        <w:t xml:space="preserve">The AWS </w:t>
      </w:r>
      <w:ins w:id="402" w:author="Beswick, James" w:date="2020-02-07T14:24:00Z">
        <w:r w:rsidR="00544537">
          <w:t xml:space="preserve">Management </w:t>
        </w:r>
      </w:ins>
      <w:del w:id="403" w:author="Beswick, James" w:date="2020-02-07T14:24:00Z">
        <w:r w:rsidR="009645D5" w:rsidDel="00544537">
          <w:delText>c</w:delText>
        </w:r>
      </w:del>
      <w:ins w:id="404" w:author="Beswick, James" w:date="2020-02-07T14:24:00Z">
        <w:r w:rsidR="00544537">
          <w:t>C</w:t>
        </w:r>
      </w:ins>
      <w:r w:rsidR="009645D5">
        <w:t>onsole:</w:t>
      </w:r>
      <w:r>
        <w:t xml:space="preserve"> </w:t>
      </w:r>
      <w:r w:rsidR="00C829BD">
        <w:t xml:space="preserve">Inside the </w:t>
      </w:r>
      <w:del w:id="405" w:author="Beswick, James" w:date="2020-02-07T14:24:00Z">
        <w:r w:rsidR="00C829BD" w:rsidDel="00544537">
          <w:delText xml:space="preserve">AWS </w:delText>
        </w:r>
      </w:del>
      <w:r w:rsidR="00C829BD">
        <w:t xml:space="preserve">Lambda </w:t>
      </w:r>
      <w:del w:id="406" w:author="Beswick, James" w:date="2020-02-07T14:24:00Z">
        <w:r w:rsidR="00210CED" w:rsidDel="00544537">
          <w:delText>S</w:delText>
        </w:r>
      </w:del>
      <w:ins w:id="407" w:author="Beswick, James" w:date="2020-02-07T14:24:00Z">
        <w:r w:rsidR="00544537">
          <w:t>s</w:t>
        </w:r>
      </w:ins>
      <w:r w:rsidR="00210CED">
        <w:t>ervice, c</w:t>
      </w:r>
      <w:r>
        <w:t>hoose the “Browse serverless app repository” option to create your function</w:t>
      </w:r>
      <w:r w:rsidR="00210CED">
        <w:t>. S</w:t>
      </w:r>
      <w:r>
        <w:t>elect “</w:t>
      </w:r>
      <w:proofErr w:type="spellStart"/>
      <w:r>
        <w:t>sqs</w:t>
      </w:r>
      <w:proofErr w:type="spellEnd"/>
      <w:r>
        <w:t>-</w:t>
      </w:r>
      <w:proofErr w:type="spellStart"/>
      <w:r>
        <w:t>dlq</w:t>
      </w:r>
      <w:proofErr w:type="spellEnd"/>
      <w:r>
        <w:t>-replay" application</w:t>
      </w:r>
      <w:r w:rsidR="00210CED">
        <w:t xml:space="preserve"> in the </w:t>
      </w:r>
      <w:ins w:id="408" w:author="Beswick, James" w:date="2020-02-07T14:24:00Z">
        <w:r w:rsidR="00544537">
          <w:t>p</w:t>
        </w:r>
      </w:ins>
      <w:del w:id="409" w:author="Beswick, James" w:date="2020-02-07T14:24:00Z">
        <w:r w:rsidR="00210CED" w:rsidDel="00544537">
          <w:delText>P</w:delText>
        </w:r>
      </w:del>
      <w:r w:rsidR="00210CED">
        <w:t>ublic applications repository</w:t>
      </w:r>
      <w:r>
        <w:t>.</w:t>
      </w:r>
      <w:r w:rsidR="00210CED">
        <w:t xml:space="preserve"> Then, configure the application with the default SQS parameters and the replay feature parameters</w:t>
      </w:r>
      <w:r w:rsidR="00CD20CC">
        <w:t>.</w:t>
      </w:r>
    </w:p>
    <w:p w14:paraId="1A80ADFA" w14:textId="729DE23B" w:rsidR="00CD20CC" w:rsidRDefault="00CD20CC" w:rsidP="00CD20CC">
      <w:pPr>
        <w:pStyle w:val="ListParagraph"/>
        <w:numPr>
          <w:ilvl w:val="0"/>
          <w:numId w:val="1"/>
        </w:numPr>
      </w:pPr>
      <w:r>
        <w:t xml:space="preserve">The </w:t>
      </w:r>
      <w:del w:id="410" w:author="Beswick, James" w:date="2020-02-07T14:24:00Z">
        <w:r w:rsidDel="00544537">
          <w:delText>s</w:delText>
        </w:r>
      </w:del>
      <w:ins w:id="411" w:author="Beswick, James" w:date="2020-02-07T14:24:00Z">
        <w:r w:rsidR="00544537">
          <w:t>S</w:t>
        </w:r>
      </w:ins>
      <w:r>
        <w:t xml:space="preserve">erverless </w:t>
      </w:r>
      <w:del w:id="412" w:author="Beswick, James" w:date="2020-02-07T14:24:00Z">
        <w:r w:rsidDel="00544537">
          <w:delText>f</w:delText>
        </w:r>
      </w:del>
      <w:ins w:id="413" w:author="Beswick, James" w:date="2020-02-07T14:24:00Z">
        <w:r w:rsidR="00544537">
          <w:t>F</w:t>
        </w:r>
      </w:ins>
      <w:r>
        <w:t xml:space="preserve">ramework, as described by Yan Cui in </w:t>
      </w:r>
      <w:hyperlink r:id="rId12">
        <w:r>
          <w:rPr>
            <w:rStyle w:val="Hyperlink"/>
          </w:rPr>
          <w:t>this blog post</w:t>
        </w:r>
      </w:hyperlink>
      <w:r>
        <w:t>.</w:t>
      </w:r>
    </w:p>
    <w:p w14:paraId="4025E62D" w14:textId="28BCFAAC" w:rsidR="009645D5" w:rsidRDefault="00355500" w:rsidP="009645D5">
      <w:pPr>
        <w:pStyle w:val="ListParagraph"/>
        <w:numPr>
          <w:ilvl w:val="0"/>
          <w:numId w:val="1"/>
        </w:numPr>
      </w:pPr>
      <w:r>
        <w:t>Your own</w:t>
      </w:r>
      <w:r w:rsidR="00534CDA">
        <w:t xml:space="preserve"> </w:t>
      </w:r>
      <w:commentRangeStart w:id="414"/>
      <w:r>
        <w:t>C</w:t>
      </w:r>
      <w:r w:rsidR="00534CDA">
        <w:t>loud</w:t>
      </w:r>
      <w:ins w:id="415" w:author="Beswick, James" w:date="2020-02-07T14:22:00Z">
        <w:r w:rsidR="00544537">
          <w:t>F</w:t>
        </w:r>
      </w:ins>
      <w:del w:id="416" w:author="Beswick, James" w:date="2020-02-07T14:22:00Z">
        <w:r w:rsidR="00534CDA" w:rsidDel="00544537">
          <w:delText>f</w:delText>
        </w:r>
      </w:del>
      <w:r w:rsidR="00534CDA">
        <w:t>ormation</w:t>
      </w:r>
      <w:commentRangeEnd w:id="414"/>
      <w:r w:rsidR="00544537">
        <w:rPr>
          <w:rStyle w:val="CommentReference"/>
        </w:rPr>
        <w:commentReference w:id="414"/>
      </w:r>
      <w:r w:rsidR="00534CDA">
        <w:t xml:space="preserve"> template with the use of `AWS::</w:t>
      </w:r>
      <w:proofErr w:type="spellStart"/>
      <w:r w:rsidR="00534CDA">
        <w:t>ServerlessRepo</w:t>
      </w:r>
      <w:proofErr w:type="spellEnd"/>
      <w:r w:rsidR="00534CDA">
        <w:t>::Application` resource, as described in the </w:t>
      </w:r>
      <w:hyperlink r:id="rId13" w:anchor="awsserverlessapplication">
        <w:r w:rsidR="00534CDA">
          <w:rPr>
            <w:rStyle w:val="Hyperlink"/>
          </w:rPr>
          <w:t>documentation</w:t>
        </w:r>
      </w:hyperlink>
      <w:r w:rsidR="00534CDA">
        <w:t>.</w:t>
      </w:r>
      <w:r w:rsidR="009645D5">
        <w:t xml:space="preserve"> </w:t>
      </w:r>
    </w:p>
    <w:p w14:paraId="171A7190" w14:textId="77777777" w:rsidR="009F0711" w:rsidRDefault="009F0711" w:rsidP="009F0711">
      <w:pPr>
        <w:pStyle w:val="ListParagraph"/>
      </w:pPr>
    </w:p>
    <w:p w14:paraId="1E44688F" w14:textId="3144A3E7" w:rsidR="009645D5" w:rsidRDefault="009645D5" w:rsidP="009645D5">
      <w:pPr>
        <w:ind w:left="360"/>
      </w:pPr>
      <w:r>
        <w:t>Here is an example of a</w:t>
      </w:r>
      <w:ins w:id="417" w:author="Beswick, James" w:date="2020-02-07T14:26:00Z">
        <w:r w:rsidR="00544537">
          <w:t>n</w:t>
        </w:r>
      </w:ins>
      <w:r>
        <w:t xml:space="preserve"> </w:t>
      </w:r>
      <w:r w:rsidR="009F0711">
        <w:t xml:space="preserve">AWS </w:t>
      </w:r>
      <w:r>
        <w:t>Clou</w:t>
      </w:r>
      <w:ins w:id="418" w:author="Beswick, James" w:date="2020-02-07T14:22:00Z">
        <w:r w:rsidR="00544537">
          <w:t>d</w:t>
        </w:r>
      </w:ins>
      <w:del w:id="419" w:author="Beswick, James" w:date="2020-02-07T14:22:00Z">
        <w:r w:rsidDel="00544537">
          <w:delText>f</w:delText>
        </w:r>
      </w:del>
      <w:ins w:id="420" w:author="Beswick, James" w:date="2020-02-07T14:22:00Z">
        <w:r w:rsidR="00544537">
          <w:t>F</w:t>
        </w:r>
      </w:ins>
      <w:r>
        <w:t xml:space="preserve">ormation template using </w:t>
      </w:r>
      <w:del w:id="421" w:author="Beswick, James" w:date="2020-02-07T14:31:00Z">
        <w:r w:rsidDel="002C743A">
          <w:delText xml:space="preserve">our </w:delText>
        </w:r>
      </w:del>
      <w:ins w:id="422" w:author="Beswick, James" w:date="2020-02-07T14:31:00Z">
        <w:r w:rsidR="002C743A">
          <w:t xml:space="preserve">the </w:t>
        </w:r>
      </w:ins>
      <w:r>
        <w:t xml:space="preserve">SAR application: </w:t>
      </w:r>
    </w:p>
    <w:p w14:paraId="306D41A9" w14:textId="77777777" w:rsidR="009645D5" w:rsidRDefault="009645D5" w:rsidP="009645D5">
      <w:pPr>
        <w:ind w:left="360"/>
      </w:pPr>
    </w:p>
    <w:p w14:paraId="1A90B121" w14:textId="77777777" w:rsidR="009645D5" w:rsidRPr="009645D5" w:rsidRDefault="009645D5" w:rsidP="009645D5">
      <w:pPr>
        <w:shd w:val="clear" w:color="auto" w:fill="F2F2F2" w:themeFill="background1" w:themeFillShade="F2"/>
        <w:rPr>
          <w:rFonts w:ascii="Courier New" w:hAnsi="Courier New" w:cs="Courier New"/>
          <w:color w:val="000000" w:themeColor="text1"/>
          <w:sz w:val="20"/>
          <w:szCs w:val="20"/>
        </w:rPr>
      </w:pPr>
      <w:proofErr w:type="spellStart"/>
      <w:r w:rsidRPr="009645D5">
        <w:rPr>
          <w:rFonts w:ascii="Courier New" w:hAnsi="Courier New" w:cs="Courier New"/>
          <w:color w:val="000000" w:themeColor="text1"/>
          <w:sz w:val="20"/>
          <w:szCs w:val="20"/>
        </w:rPr>
        <w:t>AWSTemplateFormatVersion</w:t>
      </w:r>
      <w:proofErr w:type="spellEnd"/>
      <w:r w:rsidRPr="009645D5">
        <w:rPr>
          <w:rFonts w:ascii="Courier New" w:hAnsi="Courier New" w:cs="Courier New"/>
          <w:color w:val="000000" w:themeColor="text1"/>
          <w:sz w:val="20"/>
          <w:szCs w:val="20"/>
        </w:rPr>
        <w:t>: '2010-09-09'</w:t>
      </w:r>
    </w:p>
    <w:p w14:paraId="3BE7F5B0" w14:textId="77777777" w:rsidR="009645D5" w:rsidRPr="009645D5" w:rsidRDefault="009645D5" w:rsidP="009645D5">
      <w:pPr>
        <w:shd w:val="clear" w:color="auto" w:fill="F2F2F2" w:themeFill="background1" w:themeFillShade="F2"/>
        <w:rPr>
          <w:rFonts w:ascii="Courier New" w:hAnsi="Courier New" w:cs="Courier New"/>
          <w:color w:val="000000" w:themeColor="text1"/>
          <w:sz w:val="20"/>
          <w:szCs w:val="20"/>
        </w:rPr>
      </w:pPr>
      <w:r w:rsidRPr="009645D5">
        <w:rPr>
          <w:rFonts w:ascii="Courier New" w:hAnsi="Courier New" w:cs="Courier New"/>
          <w:color w:val="000000" w:themeColor="text1"/>
          <w:sz w:val="20"/>
          <w:szCs w:val="20"/>
        </w:rPr>
        <w:t xml:space="preserve">Transform: </w:t>
      </w:r>
      <w:proofErr w:type="gramStart"/>
      <w:r w:rsidRPr="009645D5">
        <w:rPr>
          <w:rFonts w:ascii="Courier New" w:hAnsi="Courier New" w:cs="Courier New"/>
          <w:color w:val="000000" w:themeColor="text1"/>
          <w:sz w:val="20"/>
          <w:szCs w:val="20"/>
        </w:rPr>
        <w:t>AWS::</w:t>
      </w:r>
      <w:proofErr w:type="gramEnd"/>
      <w:r w:rsidRPr="009645D5">
        <w:rPr>
          <w:rFonts w:ascii="Courier New" w:hAnsi="Courier New" w:cs="Courier New"/>
          <w:color w:val="000000" w:themeColor="text1"/>
          <w:sz w:val="20"/>
          <w:szCs w:val="20"/>
        </w:rPr>
        <w:t>Serverless-2016-10-31</w:t>
      </w:r>
    </w:p>
    <w:p w14:paraId="4CC92B57" w14:textId="77777777" w:rsidR="009645D5" w:rsidRPr="009645D5" w:rsidRDefault="009645D5" w:rsidP="009645D5">
      <w:pPr>
        <w:shd w:val="clear" w:color="auto" w:fill="F2F2F2" w:themeFill="background1" w:themeFillShade="F2"/>
        <w:rPr>
          <w:rFonts w:ascii="Courier New" w:hAnsi="Courier New" w:cs="Courier New"/>
          <w:color w:val="000000" w:themeColor="text1"/>
          <w:sz w:val="20"/>
          <w:szCs w:val="20"/>
        </w:rPr>
      </w:pPr>
    </w:p>
    <w:p w14:paraId="5C90909B" w14:textId="77777777" w:rsidR="009645D5" w:rsidRPr="009645D5" w:rsidRDefault="009645D5" w:rsidP="009645D5">
      <w:pPr>
        <w:shd w:val="clear" w:color="auto" w:fill="F2F2F2" w:themeFill="background1" w:themeFillShade="F2"/>
        <w:rPr>
          <w:rFonts w:ascii="Courier New" w:hAnsi="Courier New" w:cs="Courier New"/>
          <w:color w:val="000000" w:themeColor="text1"/>
          <w:sz w:val="20"/>
          <w:szCs w:val="20"/>
        </w:rPr>
      </w:pPr>
      <w:r w:rsidRPr="009645D5">
        <w:rPr>
          <w:rFonts w:ascii="Courier New" w:hAnsi="Courier New" w:cs="Courier New"/>
          <w:color w:val="000000" w:themeColor="text1"/>
          <w:sz w:val="20"/>
          <w:szCs w:val="20"/>
        </w:rPr>
        <w:t>Resources:</w:t>
      </w:r>
    </w:p>
    <w:p w14:paraId="310868A5" w14:textId="77777777" w:rsidR="009645D5" w:rsidRPr="009645D5" w:rsidRDefault="009645D5" w:rsidP="009645D5">
      <w:pPr>
        <w:shd w:val="clear" w:color="auto" w:fill="F2F2F2" w:themeFill="background1" w:themeFillShade="F2"/>
        <w:rPr>
          <w:rFonts w:ascii="Courier New" w:hAnsi="Courier New" w:cs="Courier New"/>
          <w:color w:val="000000" w:themeColor="text1"/>
          <w:sz w:val="20"/>
          <w:szCs w:val="20"/>
        </w:rPr>
      </w:pPr>
      <w:r w:rsidRPr="009645D5">
        <w:rPr>
          <w:rFonts w:ascii="Courier New" w:hAnsi="Courier New" w:cs="Courier New"/>
          <w:color w:val="000000" w:themeColor="text1"/>
          <w:sz w:val="20"/>
          <w:szCs w:val="20"/>
        </w:rPr>
        <w:t xml:space="preserve">  </w:t>
      </w:r>
      <w:proofErr w:type="spellStart"/>
      <w:r w:rsidRPr="009645D5">
        <w:rPr>
          <w:rFonts w:ascii="Courier New" w:hAnsi="Courier New" w:cs="Courier New"/>
          <w:color w:val="000000" w:themeColor="text1"/>
          <w:sz w:val="20"/>
          <w:szCs w:val="20"/>
        </w:rPr>
        <w:t>ReplaySqsQueue</w:t>
      </w:r>
      <w:proofErr w:type="spellEnd"/>
      <w:r w:rsidRPr="009645D5">
        <w:rPr>
          <w:rFonts w:ascii="Courier New" w:hAnsi="Courier New" w:cs="Courier New"/>
          <w:color w:val="000000" w:themeColor="text1"/>
          <w:sz w:val="20"/>
          <w:szCs w:val="20"/>
        </w:rPr>
        <w:t>:</w:t>
      </w:r>
    </w:p>
    <w:p w14:paraId="2AA34FB8" w14:textId="77777777" w:rsidR="009645D5" w:rsidRPr="009645D5" w:rsidRDefault="009645D5" w:rsidP="009645D5">
      <w:pPr>
        <w:shd w:val="clear" w:color="auto" w:fill="F2F2F2" w:themeFill="background1" w:themeFillShade="F2"/>
        <w:rPr>
          <w:rFonts w:ascii="Courier New" w:hAnsi="Courier New" w:cs="Courier New"/>
          <w:color w:val="000000" w:themeColor="text1"/>
          <w:sz w:val="20"/>
          <w:szCs w:val="20"/>
        </w:rPr>
      </w:pPr>
      <w:r w:rsidRPr="009645D5">
        <w:rPr>
          <w:rFonts w:ascii="Courier New" w:hAnsi="Courier New" w:cs="Courier New"/>
          <w:color w:val="000000" w:themeColor="text1"/>
          <w:sz w:val="20"/>
          <w:szCs w:val="20"/>
        </w:rPr>
        <w:t xml:space="preserve">    Type: </w:t>
      </w:r>
      <w:proofErr w:type="gramStart"/>
      <w:r w:rsidRPr="009645D5">
        <w:rPr>
          <w:rFonts w:ascii="Courier New" w:hAnsi="Courier New" w:cs="Courier New"/>
          <w:color w:val="000000" w:themeColor="text1"/>
          <w:sz w:val="20"/>
          <w:szCs w:val="20"/>
        </w:rPr>
        <w:t>AWS::</w:t>
      </w:r>
      <w:proofErr w:type="gramEnd"/>
      <w:r w:rsidRPr="009645D5">
        <w:rPr>
          <w:rFonts w:ascii="Courier New" w:hAnsi="Courier New" w:cs="Courier New"/>
          <w:color w:val="000000" w:themeColor="text1"/>
          <w:sz w:val="20"/>
          <w:szCs w:val="20"/>
        </w:rPr>
        <w:t>Serverless::Application</w:t>
      </w:r>
    </w:p>
    <w:p w14:paraId="56360E26" w14:textId="77777777" w:rsidR="009645D5" w:rsidRPr="009645D5" w:rsidRDefault="009645D5" w:rsidP="009645D5">
      <w:pPr>
        <w:shd w:val="clear" w:color="auto" w:fill="F2F2F2" w:themeFill="background1" w:themeFillShade="F2"/>
        <w:rPr>
          <w:rFonts w:ascii="Courier New" w:hAnsi="Courier New" w:cs="Courier New"/>
          <w:color w:val="000000" w:themeColor="text1"/>
          <w:sz w:val="20"/>
          <w:szCs w:val="20"/>
        </w:rPr>
      </w:pPr>
      <w:r w:rsidRPr="009645D5">
        <w:rPr>
          <w:rFonts w:ascii="Courier New" w:hAnsi="Courier New" w:cs="Courier New"/>
          <w:color w:val="000000" w:themeColor="text1"/>
          <w:sz w:val="20"/>
          <w:szCs w:val="20"/>
        </w:rPr>
        <w:t xml:space="preserve">    Properties:</w:t>
      </w:r>
    </w:p>
    <w:p w14:paraId="72C9AC81" w14:textId="77777777" w:rsidR="009645D5" w:rsidRPr="009645D5" w:rsidRDefault="009645D5" w:rsidP="009645D5">
      <w:pPr>
        <w:shd w:val="clear" w:color="auto" w:fill="F2F2F2" w:themeFill="background1" w:themeFillShade="F2"/>
        <w:rPr>
          <w:rFonts w:ascii="Courier New" w:hAnsi="Courier New" w:cs="Courier New"/>
          <w:color w:val="000000" w:themeColor="text1"/>
          <w:sz w:val="20"/>
          <w:szCs w:val="20"/>
        </w:rPr>
      </w:pPr>
      <w:r w:rsidRPr="009645D5">
        <w:rPr>
          <w:rFonts w:ascii="Courier New" w:hAnsi="Courier New" w:cs="Courier New"/>
          <w:color w:val="000000" w:themeColor="text1"/>
          <w:sz w:val="20"/>
          <w:szCs w:val="20"/>
        </w:rPr>
        <w:t xml:space="preserve">      Location: </w:t>
      </w:r>
    </w:p>
    <w:p w14:paraId="3DEBD5DD" w14:textId="77777777" w:rsidR="009645D5" w:rsidRPr="009645D5" w:rsidRDefault="009645D5" w:rsidP="009645D5">
      <w:pPr>
        <w:shd w:val="clear" w:color="auto" w:fill="F2F2F2" w:themeFill="background1" w:themeFillShade="F2"/>
        <w:rPr>
          <w:rFonts w:ascii="Courier New" w:hAnsi="Courier New" w:cs="Courier New"/>
          <w:color w:val="000000" w:themeColor="text1"/>
          <w:sz w:val="20"/>
          <w:szCs w:val="20"/>
        </w:rPr>
      </w:pPr>
      <w:r w:rsidRPr="009645D5">
        <w:rPr>
          <w:rFonts w:ascii="Courier New" w:hAnsi="Courier New" w:cs="Courier New"/>
          <w:color w:val="000000" w:themeColor="text1"/>
          <w:sz w:val="20"/>
          <w:szCs w:val="20"/>
        </w:rPr>
        <w:t xml:space="preserve">        </w:t>
      </w:r>
      <w:proofErr w:type="spellStart"/>
      <w:r w:rsidRPr="009645D5">
        <w:rPr>
          <w:rFonts w:ascii="Courier New" w:hAnsi="Courier New" w:cs="Courier New"/>
          <w:color w:val="000000" w:themeColor="text1"/>
          <w:sz w:val="20"/>
          <w:szCs w:val="20"/>
        </w:rPr>
        <w:t>ApplicationId</w:t>
      </w:r>
      <w:proofErr w:type="spellEnd"/>
      <w:r w:rsidRPr="009645D5">
        <w:rPr>
          <w:rFonts w:ascii="Courier New" w:hAnsi="Courier New" w:cs="Courier New"/>
          <w:color w:val="000000" w:themeColor="text1"/>
          <w:sz w:val="20"/>
          <w:szCs w:val="20"/>
        </w:rPr>
        <w:t>: arn:aws:serverlessrepo:eu-west-1:862440218923:applications~sqs-dlq-replay</w:t>
      </w:r>
    </w:p>
    <w:p w14:paraId="1B7842A6" w14:textId="77777777" w:rsidR="009645D5" w:rsidRPr="009645D5" w:rsidRDefault="009645D5" w:rsidP="009645D5">
      <w:pPr>
        <w:shd w:val="clear" w:color="auto" w:fill="F2F2F2" w:themeFill="background1" w:themeFillShade="F2"/>
        <w:rPr>
          <w:rFonts w:ascii="Courier New" w:hAnsi="Courier New" w:cs="Courier New"/>
          <w:color w:val="000000" w:themeColor="text1"/>
          <w:sz w:val="20"/>
          <w:szCs w:val="20"/>
        </w:rPr>
      </w:pPr>
      <w:r w:rsidRPr="009645D5">
        <w:rPr>
          <w:rFonts w:ascii="Courier New" w:hAnsi="Courier New" w:cs="Courier New"/>
          <w:color w:val="000000" w:themeColor="text1"/>
          <w:sz w:val="20"/>
          <w:szCs w:val="20"/>
        </w:rPr>
        <w:t xml:space="preserve">        </w:t>
      </w:r>
      <w:proofErr w:type="spellStart"/>
      <w:r w:rsidRPr="009645D5">
        <w:rPr>
          <w:rFonts w:ascii="Courier New" w:hAnsi="Courier New" w:cs="Courier New"/>
          <w:color w:val="000000" w:themeColor="text1"/>
          <w:sz w:val="20"/>
          <w:szCs w:val="20"/>
        </w:rPr>
        <w:t>SemanticVersion</w:t>
      </w:r>
      <w:proofErr w:type="spellEnd"/>
      <w:r w:rsidRPr="009645D5">
        <w:rPr>
          <w:rFonts w:ascii="Courier New" w:hAnsi="Courier New" w:cs="Courier New"/>
          <w:color w:val="000000" w:themeColor="text1"/>
          <w:sz w:val="20"/>
          <w:szCs w:val="20"/>
        </w:rPr>
        <w:t>: 1.0.0</w:t>
      </w:r>
    </w:p>
    <w:p w14:paraId="6FA19918" w14:textId="77777777" w:rsidR="009645D5" w:rsidRPr="009645D5" w:rsidRDefault="009645D5" w:rsidP="009645D5">
      <w:pPr>
        <w:shd w:val="clear" w:color="auto" w:fill="F2F2F2" w:themeFill="background1" w:themeFillShade="F2"/>
        <w:rPr>
          <w:rFonts w:ascii="Courier New" w:hAnsi="Courier New" w:cs="Courier New"/>
          <w:color w:val="000000" w:themeColor="text1"/>
          <w:sz w:val="20"/>
          <w:szCs w:val="20"/>
        </w:rPr>
      </w:pPr>
      <w:r w:rsidRPr="009645D5">
        <w:rPr>
          <w:rFonts w:ascii="Courier New" w:hAnsi="Courier New" w:cs="Courier New"/>
          <w:color w:val="000000" w:themeColor="text1"/>
          <w:sz w:val="20"/>
          <w:szCs w:val="20"/>
        </w:rPr>
        <w:t xml:space="preserve">      Parameters:</w:t>
      </w:r>
    </w:p>
    <w:p w14:paraId="2B3ACEC4" w14:textId="77777777" w:rsidR="009645D5" w:rsidRPr="009645D5" w:rsidRDefault="009645D5" w:rsidP="009645D5">
      <w:pPr>
        <w:shd w:val="clear" w:color="auto" w:fill="F2F2F2" w:themeFill="background1" w:themeFillShade="F2"/>
        <w:rPr>
          <w:rFonts w:ascii="Courier New" w:hAnsi="Courier New" w:cs="Courier New"/>
          <w:color w:val="000000" w:themeColor="text1"/>
          <w:sz w:val="20"/>
          <w:szCs w:val="20"/>
        </w:rPr>
      </w:pPr>
      <w:r w:rsidRPr="009645D5">
        <w:rPr>
          <w:rFonts w:ascii="Courier New" w:hAnsi="Courier New" w:cs="Courier New"/>
          <w:color w:val="000000" w:themeColor="text1"/>
          <w:sz w:val="20"/>
          <w:szCs w:val="20"/>
        </w:rPr>
        <w:t xml:space="preserve">        </w:t>
      </w:r>
      <w:proofErr w:type="spellStart"/>
      <w:r w:rsidRPr="009645D5">
        <w:rPr>
          <w:rFonts w:ascii="Courier New" w:hAnsi="Courier New" w:cs="Courier New"/>
          <w:color w:val="000000" w:themeColor="text1"/>
          <w:sz w:val="20"/>
          <w:szCs w:val="20"/>
        </w:rPr>
        <w:t>BackoffRate</w:t>
      </w:r>
      <w:proofErr w:type="spellEnd"/>
      <w:r w:rsidRPr="009645D5">
        <w:rPr>
          <w:rFonts w:ascii="Courier New" w:hAnsi="Courier New" w:cs="Courier New"/>
          <w:color w:val="000000" w:themeColor="text1"/>
          <w:sz w:val="20"/>
          <w:szCs w:val="20"/>
        </w:rPr>
        <w:t>: "2"</w:t>
      </w:r>
    </w:p>
    <w:p w14:paraId="0A1AF831" w14:textId="77777777" w:rsidR="009645D5" w:rsidRPr="009645D5" w:rsidRDefault="009645D5" w:rsidP="009645D5">
      <w:pPr>
        <w:shd w:val="clear" w:color="auto" w:fill="F2F2F2" w:themeFill="background1" w:themeFillShade="F2"/>
        <w:rPr>
          <w:rFonts w:ascii="Courier New" w:hAnsi="Courier New" w:cs="Courier New"/>
          <w:color w:val="000000" w:themeColor="text1"/>
          <w:sz w:val="20"/>
          <w:szCs w:val="20"/>
        </w:rPr>
      </w:pPr>
      <w:r w:rsidRPr="009645D5">
        <w:rPr>
          <w:rFonts w:ascii="Courier New" w:hAnsi="Courier New" w:cs="Courier New"/>
          <w:color w:val="000000" w:themeColor="text1"/>
          <w:sz w:val="20"/>
          <w:szCs w:val="20"/>
        </w:rPr>
        <w:t xml:space="preserve">        </w:t>
      </w:r>
      <w:proofErr w:type="spellStart"/>
      <w:r w:rsidRPr="009645D5">
        <w:rPr>
          <w:rFonts w:ascii="Courier New" w:hAnsi="Courier New" w:cs="Courier New"/>
          <w:color w:val="000000" w:themeColor="text1"/>
          <w:sz w:val="20"/>
          <w:szCs w:val="20"/>
        </w:rPr>
        <w:t>MaxAttempts</w:t>
      </w:r>
      <w:proofErr w:type="spellEnd"/>
      <w:r w:rsidRPr="009645D5">
        <w:rPr>
          <w:rFonts w:ascii="Courier New" w:hAnsi="Courier New" w:cs="Courier New"/>
          <w:color w:val="000000" w:themeColor="text1"/>
          <w:sz w:val="20"/>
          <w:szCs w:val="20"/>
        </w:rPr>
        <w:t>: "3"</w:t>
      </w:r>
    </w:p>
    <w:p w14:paraId="6B3807E4" w14:textId="77777777" w:rsidR="00534CDA" w:rsidRDefault="00534CDA" w:rsidP="00534CDA"/>
    <w:p w14:paraId="5F939F7A" w14:textId="77777777" w:rsidR="00714284" w:rsidRDefault="00534CDA">
      <w:pPr>
        <w:pStyle w:val="Heading3"/>
      </w:pPr>
      <w:r>
        <w:lastRenderedPageBreak/>
        <w:t>CONCLUSION</w:t>
      </w:r>
    </w:p>
    <w:p w14:paraId="4BE1405B" w14:textId="5C5B9E28" w:rsidR="00811D3A" w:rsidRDefault="00534CDA">
      <w:r>
        <w:br/>
      </w:r>
      <w:del w:id="423" w:author="Microsoft Office User" w:date="2020-08-12T16:29:00Z">
        <w:r w:rsidDel="0028051D">
          <w:delText xml:space="preserve">In summary, </w:delText>
        </w:r>
        <w:commentRangeStart w:id="424"/>
        <w:r w:rsidDel="0028051D">
          <w:delText>we have described</w:delText>
        </w:r>
      </w:del>
      <w:ins w:id="425" w:author="Microsoft Office User" w:date="2020-08-12T16:29:00Z">
        <w:r w:rsidR="0028051D">
          <w:t>I describe</w:t>
        </w:r>
      </w:ins>
      <w:r>
        <w:t xml:space="preserve"> </w:t>
      </w:r>
      <w:commentRangeEnd w:id="424"/>
      <w:r w:rsidR="00544537">
        <w:rPr>
          <w:rStyle w:val="CommentReference"/>
        </w:rPr>
        <w:commentReference w:id="424"/>
      </w:r>
      <w:r>
        <w:t xml:space="preserve">how an exponential </w:t>
      </w:r>
      <w:proofErr w:type="spellStart"/>
      <w:r>
        <w:t>backoff</w:t>
      </w:r>
      <w:proofErr w:type="spellEnd"/>
      <w:r>
        <w:t xml:space="preserve"> algorithm (with jitter) enhances the message processing capabilities of an Amazon SQS queue. You can now find the </w:t>
      </w:r>
      <w:r>
        <w:rPr>
          <w:i/>
        </w:rPr>
        <w:t>SQS-DLQ-Replay</w:t>
      </w:r>
      <w:r>
        <w:t xml:space="preserve"> application in the AWS Serverless Application Repository. </w:t>
      </w:r>
      <w:del w:id="426" w:author="Microsoft Office User" w:date="2020-08-12T16:30:00Z">
        <w:r w:rsidDel="0028051D">
          <w:delText xml:space="preserve">Test it in your own account and </w:delText>
        </w:r>
        <w:commentRangeStart w:id="427"/>
        <w:r w:rsidDel="0028051D">
          <w:delText xml:space="preserve">let us know how you </w:delText>
        </w:r>
        <w:commentRangeStart w:id="428"/>
        <w:r w:rsidDel="0028051D">
          <w:delText>go</w:delText>
        </w:r>
        <w:commentRangeEnd w:id="428"/>
        <w:r w:rsidR="00544537" w:rsidDel="0028051D">
          <w:rPr>
            <w:rStyle w:val="CommentReference"/>
          </w:rPr>
          <w:commentReference w:id="428"/>
        </w:r>
        <w:r w:rsidDel="0028051D">
          <w:delText>.</w:delText>
        </w:r>
        <w:commentRangeEnd w:id="427"/>
        <w:r w:rsidR="002C743A" w:rsidDel="0028051D">
          <w:rPr>
            <w:rStyle w:val="CommentReference"/>
          </w:rPr>
          <w:commentReference w:id="427"/>
        </w:r>
      </w:del>
    </w:p>
    <w:p w14:paraId="1C40E6CC" w14:textId="77777777" w:rsidR="00811D3A" w:rsidRDefault="00811D3A" w:rsidP="00811D3A">
      <w:pPr>
        <w:pStyle w:val="NormalWeb"/>
      </w:pPr>
      <w:r>
        <w:t xml:space="preserve">To get started with dead-letter queues in Amazon SQS, see the following topics in the </w:t>
      </w:r>
      <w:r>
        <w:rPr>
          <w:rStyle w:val="Emphasis"/>
        </w:rPr>
        <w:t>Amazon SQS Developer Guide</w:t>
      </w:r>
      <w:r>
        <w:t>:</w:t>
      </w:r>
    </w:p>
    <w:p w14:paraId="1B03DA56" w14:textId="77777777" w:rsidR="00811D3A" w:rsidRDefault="00811D3A" w:rsidP="00811D3A">
      <w:pPr>
        <w:numPr>
          <w:ilvl w:val="0"/>
          <w:numId w:val="5"/>
        </w:numPr>
        <w:spacing w:before="100" w:beforeAutospacing="1" w:after="100" w:afterAutospacing="1"/>
      </w:pPr>
      <w:hyperlink r:id="rId14" w:history="1">
        <w:r>
          <w:rPr>
            <w:rStyle w:val="Hyperlink"/>
            <w:rFonts w:eastAsiaTheme="majorEastAsia"/>
          </w:rPr>
          <w:t>Using Amazon SQS Dead-Letter Queues</w:t>
        </w:r>
      </w:hyperlink>
    </w:p>
    <w:p w14:paraId="7DDBD6A7" w14:textId="77777777" w:rsidR="00811D3A" w:rsidRDefault="00811D3A" w:rsidP="00811D3A">
      <w:pPr>
        <w:numPr>
          <w:ilvl w:val="0"/>
          <w:numId w:val="5"/>
        </w:numPr>
        <w:spacing w:before="100" w:beforeAutospacing="1" w:after="100" w:afterAutospacing="1"/>
      </w:pPr>
      <w:hyperlink r:id="rId15" w:history="1">
        <w:r>
          <w:rPr>
            <w:rStyle w:val="Hyperlink"/>
            <w:rFonts w:eastAsiaTheme="majorEastAsia"/>
          </w:rPr>
          <w:t>Monitoring Amazon SQS Using CloudWatch</w:t>
        </w:r>
      </w:hyperlink>
    </w:p>
    <w:p w14:paraId="28613AD3" w14:textId="63A7B9EA" w:rsidR="00222715" w:rsidRDefault="00222715">
      <w:pPr>
        <w:rPr>
          <w:lang w:val="en-US"/>
        </w:rPr>
      </w:pPr>
      <w:r>
        <w:rPr>
          <w:lang w:val="en-US"/>
        </w:rPr>
        <w:t>To go further and implement your replay mechanism as described in this article:</w:t>
      </w:r>
      <w:del w:id="429" w:author="Microsoft Office User" w:date="2020-08-12T17:10:00Z">
        <w:r w:rsidDel="00222715">
          <w:rPr>
            <w:lang w:val="en-US"/>
          </w:rPr>
          <w:delText>:</w:delText>
        </w:r>
      </w:del>
    </w:p>
    <w:p w14:paraId="16CCFAC7" w14:textId="64B29106" w:rsidR="00811D3A" w:rsidRPr="00222715" w:rsidRDefault="00222715" w:rsidP="00C94147">
      <w:pPr>
        <w:pStyle w:val="ListParagraph"/>
        <w:numPr>
          <w:ilvl w:val="0"/>
          <w:numId w:val="6"/>
        </w:numPr>
        <w:rPr>
          <w:lang w:val="en-US"/>
        </w:rPr>
      </w:pPr>
      <w:r>
        <w:rPr>
          <w:lang w:val="en-US"/>
        </w:rPr>
        <w:fldChar w:fldCharType="begin"/>
      </w:r>
      <w:r>
        <w:rPr>
          <w:lang w:val="en-US"/>
        </w:rPr>
        <w:instrText xml:space="preserve"> HYPERLINK "https://aws.amazon.com/blogs/architecture/exponential-backoff-and-jitter/" </w:instrText>
      </w:r>
      <w:r>
        <w:rPr>
          <w:lang w:val="en-US"/>
        </w:rPr>
      </w:r>
      <w:r>
        <w:rPr>
          <w:lang w:val="en-US"/>
        </w:rPr>
        <w:fldChar w:fldCharType="separate"/>
      </w:r>
      <w:r w:rsidR="00811D3A" w:rsidRPr="00222715">
        <w:rPr>
          <w:rStyle w:val="Hyperlink"/>
          <w:lang w:val="en-US"/>
        </w:rPr>
        <w:t>I</w:t>
      </w:r>
      <w:r>
        <w:rPr>
          <w:rStyle w:val="Hyperlink"/>
          <w:lang w:val="en-US"/>
        </w:rPr>
        <w:t xml:space="preserve">ncrease </w:t>
      </w:r>
      <w:del w:id="430" w:author="Microsoft Office User" w:date="2020-08-12T17:10:00Z">
        <w:r w:rsidR="00811D3A" w:rsidRPr="00222715" w:rsidDel="00222715">
          <w:rPr>
            <w:rStyle w:val="Hyperlink"/>
            <w:lang w:val="en-US"/>
          </w:rPr>
          <w:delText xml:space="preserve">mprove </w:delText>
        </w:r>
      </w:del>
      <w:r w:rsidR="00811D3A" w:rsidRPr="00222715">
        <w:rPr>
          <w:rStyle w:val="Hyperlink"/>
          <w:lang w:val="en-US"/>
        </w:rPr>
        <w:t xml:space="preserve">your knowledge on the </w:t>
      </w:r>
      <w:proofErr w:type="spellStart"/>
      <w:r w:rsidR="00811D3A" w:rsidRPr="00222715">
        <w:rPr>
          <w:rStyle w:val="Hyperlink"/>
          <w:lang w:val="en-US"/>
        </w:rPr>
        <w:t>backoff</w:t>
      </w:r>
      <w:proofErr w:type="spellEnd"/>
      <w:r w:rsidR="00811D3A" w:rsidRPr="00222715">
        <w:rPr>
          <w:rStyle w:val="Hyperlink"/>
          <w:lang w:val="en-US"/>
        </w:rPr>
        <w:t xml:space="preserve"> algorithm</w:t>
      </w:r>
      <w:r w:rsidR="00584BBF" w:rsidRPr="00222715">
        <w:rPr>
          <w:rStyle w:val="Hyperlink"/>
          <w:lang w:val="en-US"/>
        </w:rPr>
        <w:t xml:space="preserve"> reading th</w:t>
      </w:r>
      <w:ins w:id="431" w:author="Microsoft Office User" w:date="2020-08-12T17:12:00Z">
        <w:r w:rsidR="0079398E">
          <w:rPr>
            <w:rStyle w:val="Hyperlink"/>
            <w:lang w:val="en-US"/>
          </w:rPr>
          <w:t>is</w:t>
        </w:r>
      </w:ins>
      <w:del w:id="432" w:author="Microsoft Office User" w:date="2020-08-12T17:12:00Z">
        <w:r w:rsidR="00584BBF" w:rsidRPr="00222715" w:rsidDel="0079398E">
          <w:rPr>
            <w:rStyle w:val="Hyperlink"/>
            <w:lang w:val="en-US"/>
          </w:rPr>
          <w:delText>e</w:delText>
        </w:r>
      </w:del>
      <w:r w:rsidR="00584BBF" w:rsidRPr="00222715">
        <w:rPr>
          <w:rStyle w:val="Hyperlink"/>
          <w:lang w:val="en-US"/>
        </w:rPr>
        <w:t xml:space="preserve"> blog post</w:t>
      </w:r>
      <w:r w:rsidR="00811D3A" w:rsidRPr="00222715">
        <w:rPr>
          <w:rStyle w:val="Hyperlink"/>
        </w:rPr>
        <w:t xml:space="preserve"> by Marc Brooker</w:t>
      </w:r>
      <w:r w:rsidR="00811D3A" w:rsidRPr="00222715">
        <w:rPr>
          <w:rStyle w:val="Hyperlink"/>
          <w:lang w:val="en-US"/>
        </w:rPr>
        <w:t>.</w:t>
      </w:r>
      <w:r>
        <w:rPr>
          <w:lang w:val="en-US"/>
        </w:rPr>
        <w:fldChar w:fldCharType="end"/>
      </w:r>
    </w:p>
    <w:p w14:paraId="49DA2EAE" w14:textId="7CE9A5B7" w:rsidR="00584BBF" w:rsidRPr="00C94147" w:rsidRDefault="00584BBF" w:rsidP="00C94147">
      <w:pPr>
        <w:pStyle w:val="ListParagraph"/>
        <w:numPr>
          <w:ilvl w:val="0"/>
          <w:numId w:val="6"/>
        </w:numPr>
        <w:rPr>
          <w:lang w:val="en-US"/>
        </w:rPr>
      </w:pPr>
      <w:r w:rsidRPr="00222715">
        <w:rPr>
          <w:lang w:val="en-US"/>
        </w:rPr>
        <w:fldChar w:fldCharType="begin"/>
      </w:r>
      <w:r w:rsidRPr="00222715">
        <w:rPr>
          <w:lang w:val="en-US"/>
          <w:rPrChange w:id="433" w:author="Microsoft Office User" w:date="2020-08-12T17:10:00Z">
            <w:rPr>
              <w:lang w:val="en-US"/>
            </w:rPr>
          </w:rPrChange>
        </w:rPr>
        <w:instrText xml:space="preserve"> HYPERLINK "https://docs.aws.amazon.com/AWSSimpleQueueService/latest/SQSDeveloperGuide/sqs-message-timers.html" </w:instrText>
      </w:r>
      <w:r>
        <w:rPr>
          <w:lang w:val="en-US"/>
        </w:rPr>
      </w:r>
      <w:r w:rsidRPr="00222715">
        <w:rPr>
          <w:lang w:val="en-US"/>
          <w:rPrChange w:id="434" w:author="Microsoft Office User" w:date="2020-08-12T17:10:00Z">
            <w:rPr>
              <w:lang w:val="en-US"/>
            </w:rPr>
          </w:rPrChange>
        </w:rPr>
        <w:fldChar w:fldCharType="separate"/>
      </w:r>
      <w:r w:rsidRPr="00C94147">
        <w:rPr>
          <w:rStyle w:val="Hyperlink"/>
          <w:lang w:val="en-US"/>
        </w:rPr>
        <w:t>Leverage SQS Message T</w:t>
      </w:r>
      <w:r w:rsidRPr="0079398E">
        <w:rPr>
          <w:rStyle w:val="Hyperlink"/>
          <w:lang w:val="en-US"/>
        </w:rPr>
        <w:t xml:space="preserve">imers feature to manage the message </w:t>
      </w:r>
      <w:r w:rsidRPr="00AF3992">
        <w:rPr>
          <w:rStyle w:val="Hyperlink"/>
          <w:lang w:val="en-US"/>
        </w:rPr>
        <w:t>visibility in the queue.</w:t>
      </w:r>
      <w:r w:rsidRPr="00C94147">
        <w:rPr>
          <w:lang w:val="en-US"/>
        </w:rPr>
        <w:fldChar w:fldCharType="end"/>
      </w:r>
    </w:p>
    <w:p w14:paraId="0A90A44E" w14:textId="69FBFBDB" w:rsidR="00811D3A" w:rsidRDefault="00811D3A">
      <w:pPr>
        <w:rPr>
          <w:lang w:val="en-US"/>
        </w:rPr>
      </w:pPr>
    </w:p>
    <w:p w14:paraId="02F9F141" w14:textId="77777777" w:rsidR="00811D3A" w:rsidRPr="00C94147" w:rsidRDefault="00811D3A">
      <w:pPr>
        <w:rPr>
          <w:lang w:val="en-US"/>
        </w:rPr>
      </w:pPr>
    </w:p>
    <w:p w14:paraId="62EEA4D6" w14:textId="77777777" w:rsidR="00811D3A" w:rsidRPr="00C94147" w:rsidRDefault="00811D3A">
      <w:pPr>
        <w:rPr>
          <w:lang w:val="en-US"/>
        </w:rPr>
      </w:pPr>
    </w:p>
    <w:p w14:paraId="3D659FCF" w14:textId="77777777" w:rsidR="00714284" w:rsidRDefault="00714284"/>
    <w:p w14:paraId="7EB09080" w14:textId="77777777" w:rsidR="00714284" w:rsidRDefault="00714284"/>
    <w:p w14:paraId="56A48991" w14:textId="77777777" w:rsidR="00714284" w:rsidRDefault="00714284"/>
    <w:p w14:paraId="013E5E50" w14:textId="77777777" w:rsidR="00714284" w:rsidRDefault="00714284"/>
    <w:p w14:paraId="50B4E659" w14:textId="77777777" w:rsidR="00714284" w:rsidRDefault="00714284"/>
    <w:p w14:paraId="46F5C285" w14:textId="77777777" w:rsidR="00714284" w:rsidRDefault="00714284"/>
    <w:p w14:paraId="5D34339E" w14:textId="77777777" w:rsidR="00714284" w:rsidRDefault="00714284"/>
    <w:p w14:paraId="36AD234B" w14:textId="77777777" w:rsidR="00714284" w:rsidRDefault="00714284"/>
    <w:p w14:paraId="2B2FC77E" w14:textId="77777777" w:rsidR="00714284" w:rsidRDefault="00714284"/>
    <w:p w14:paraId="6304FF0B" w14:textId="77777777" w:rsidR="00714284" w:rsidRDefault="00714284"/>
    <w:p w14:paraId="51B933C5" w14:textId="77777777" w:rsidR="00714284" w:rsidRDefault="00714284"/>
    <w:p w14:paraId="4903E030" w14:textId="77777777" w:rsidR="00714284" w:rsidRDefault="00714284"/>
    <w:p w14:paraId="34BC6030" w14:textId="77777777" w:rsidR="00714284" w:rsidRDefault="00714284"/>
    <w:p w14:paraId="39C2E79B" w14:textId="77777777" w:rsidR="00714284" w:rsidRDefault="00714284"/>
    <w:p w14:paraId="053BFACE" w14:textId="77777777" w:rsidR="00714284" w:rsidRDefault="00714284"/>
    <w:p w14:paraId="69116DFA" w14:textId="77777777" w:rsidR="00714284" w:rsidRDefault="00714284"/>
    <w:p w14:paraId="5CB4F20D" w14:textId="77777777" w:rsidR="00714284" w:rsidRDefault="00714284"/>
    <w:p w14:paraId="24B6BB95" w14:textId="77777777" w:rsidR="00714284" w:rsidRDefault="00714284"/>
    <w:p w14:paraId="11471B53" w14:textId="77777777" w:rsidR="00714284" w:rsidRDefault="00714284"/>
    <w:p w14:paraId="6FEFEA9C" w14:textId="77777777" w:rsidR="00714284" w:rsidRDefault="00714284"/>
    <w:p w14:paraId="620849FF" w14:textId="77777777" w:rsidR="00714284" w:rsidRDefault="00714284"/>
    <w:p w14:paraId="730BA80E" w14:textId="77777777" w:rsidR="00714284" w:rsidRDefault="00714284"/>
    <w:p w14:paraId="213B1AEC" w14:textId="77777777" w:rsidR="00714284" w:rsidRDefault="00714284"/>
    <w:p w14:paraId="738490B2" w14:textId="77777777" w:rsidR="00714284" w:rsidRDefault="00714284"/>
    <w:p w14:paraId="3FAFE903" w14:textId="77777777" w:rsidR="00714284" w:rsidRDefault="00714284"/>
    <w:p w14:paraId="5A8AE4BD" w14:textId="77777777" w:rsidR="00714284" w:rsidRDefault="00714284"/>
    <w:p w14:paraId="1D761FE6" w14:textId="77777777" w:rsidR="00714284" w:rsidRDefault="00714284"/>
    <w:p w14:paraId="57B269FC" w14:textId="77777777" w:rsidR="00377E5B" w:rsidRPr="0083040F" w:rsidRDefault="00377E5B"/>
    <w:sectPr w:rsidR="00377E5B" w:rsidRPr="0083040F" w:rsidSect="00377E5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Beswick, James" w:date="2020-02-07T14:17:00Z" w:initials="BJ">
    <w:p w14:paraId="6DD82C88" w14:textId="1931609C" w:rsidR="00544537" w:rsidRDefault="00544537">
      <w:pPr>
        <w:pStyle w:val="CommentText"/>
      </w:pPr>
      <w:r>
        <w:rPr>
          <w:rStyle w:val="CommentReference"/>
        </w:rPr>
        <w:annotationRef/>
      </w:r>
      <w:r w:rsidR="002C743A">
        <w:rPr>
          <w:noProof/>
        </w:rPr>
        <w:t>We don't use the term "abstract" in posts for the Compute Blog. Please remove.</w:t>
      </w:r>
    </w:p>
  </w:comment>
  <w:comment w:id="3" w:author="Beswick, James" w:date="2020-02-07T14:17:00Z" w:initials="BJ">
    <w:p w14:paraId="5D344F11" w14:textId="5C53177D" w:rsidR="00544537" w:rsidRDefault="00544537">
      <w:pPr>
        <w:pStyle w:val="CommentText"/>
      </w:pPr>
      <w:r>
        <w:rPr>
          <w:rStyle w:val="CommentReference"/>
        </w:rPr>
        <w:annotationRef/>
      </w:r>
      <w:r>
        <w:rPr>
          <w:rFonts w:ascii="Roboto" w:hAnsi="Roboto"/>
          <w:color w:val="000000"/>
          <w:shd w:val="clear" w:color="auto" w:fill="FFFFFF"/>
        </w:rPr>
        <w:t>This sentence is too long, which might make it harder to read and to translate. Try shortening the sentence or splitting into multiple sentences.</w:t>
      </w:r>
    </w:p>
  </w:comment>
  <w:comment w:id="7" w:author="Beswick, James" w:date="2020-02-07T14:16:00Z" w:initials="BJ">
    <w:p w14:paraId="555D64B9" w14:textId="2CD24B07" w:rsidR="00544537" w:rsidRDefault="00544537">
      <w:pPr>
        <w:pStyle w:val="CommentText"/>
      </w:pPr>
      <w:r>
        <w:rPr>
          <w:rStyle w:val="CommentReference"/>
        </w:rPr>
        <w:annotationRef/>
      </w:r>
      <w:r>
        <w:rPr>
          <w:rFonts w:ascii="Roboto" w:hAnsi="Roboto"/>
          <w:color w:val="000000"/>
          <w:shd w:val="clear" w:color="auto" w:fill="FFFFFF"/>
        </w:rPr>
        <w:t>This sentence is too long, which might make it harder to read and to translate. Try shortening the sentence or splitting into multiple sentences.</w:t>
      </w:r>
    </w:p>
  </w:comment>
  <w:comment w:id="18" w:author="Beswick, James" w:date="2020-02-07T14:27:00Z" w:initials="BJ">
    <w:p w14:paraId="39C49724" w14:textId="45E71FB0" w:rsidR="00544537" w:rsidRDefault="00544537">
      <w:pPr>
        <w:pStyle w:val="CommentText"/>
      </w:pPr>
      <w:r>
        <w:rPr>
          <w:rStyle w:val="CommentReference"/>
        </w:rPr>
        <w:annotationRef/>
      </w:r>
    </w:p>
  </w:comment>
  <w:comment w:id="19" w:author="Beswick, James" w:date="2020-02-07T14:26:00Z" w:initials="BJ">
    <w:p w14:paraId="0A19F7BC" w14:textId="4EF68F6D" w:rsidR="00544537" w:rsidRDefault="00544537">
      <w:pPr>
        <w:pStyle w:val="CommentText"/>
      </w:pPr>
      <w:r>
        <w:rPr>
          <w:rStyle w:val="CommentReference"/>
        </w:rPr>
        <w:annotationRef/>
      </w:r>
      <w:r w:rsidR="002C743A">
        <w:rPr>
          <w:noProof/>
        </w:rPr>
        <w:t>Change from "we" to I throughout (or 'you').</w:t>
      </w:r>
    </w:p>
  </w:comment>
  <w:comment w:id="28" w:author="Beswick, James" w:date="2020-02-07T14:26:00Z" w:initials="BJ">
    <w:p w14:paraId="17A9242F" w14:textId="4EDDE1D6" w:rsidR="00544537" w:rsidRDefault="00544537">
      <w:pPr>
        <w:pStyle w:val="CommentText"/>
      </w:pPr>
      <w:r>
        <w:rPr>
          <w:rStyle w:val="CommentReference"/>
        </w:rPr>
        <w:annotationRef/>
      </w:r>
      <w:r w:rsidR="002C743A">
        <w:rPr>
          <w:noProof/>
        </w:rPr>
        <w:t>Add link to explain what this is</w:t>
      </w:r>
    </w:p>
  </w:comment>
  <w:comment w:id="57" w:author="Beswick, James" w:date="2020-02-07T14:19:00Z" w:initials="BJ">
    <w:p w14:paraId="3DE0CBA8" w14:textId="77777777" w:rsidR="00544537" w:rsidRDefault="00544537" w:rsidP="00544537">
      <w:pPr>
        <w:pStyle w:val="CommentText"/>
      </w:pPr>
      <w:r>
        <w:rPr>
          <w:rStyle w:val="CommentReference"/>
        </w:rPr>
        <w:annotationRef/>
      </w:r>
      <w:r>
        <w:rPr>
          <w:rFonts w:ascii="Roboto" w:hAnsi="Roboto"/>
          <w:color w:val="000000"/>
          <w:shd w:val="clear" w:color="auto" w:fill="FFFFFF"/>
        </w:rPr>
        <w:t>This sentence is too long, which might make it harder to read and to translate. Try shortening the sentence or splitting into multiple sentences.</w:t>
      </w:r>
    </w:p>
    <w:p w14:paraId="5523EC79" w14:textId="5E33C01D" w:rsidR="00544537" w:rsidRDefault="00544537">
      <w:pPr>
        <w:pStyle w:val="CommentText"/>
      </w:pPr>
    </w:p>
  </w:comment>
  <w:comment w:id="58" w:author="Beswick, James" w:date="2020-02-07T14:18:00Z" w:initials="BJ">
    <w:p w14:paraId="37CCBD4C" w14:textId="4486DB5C" w:rsidR="00544537" w:rsidRDefault="00544537">
      <w:pPr>
        <w:pStyle w:val="CommentText"/>
      </w:pPr>
      <w:r>
        <w:rPr>
          <w:rStyle w:val="CommentReference"/>
        </w:rPr>
        <w:annotationRef/>
      </w:r>
    </w:p>
  </w:comment>
  <w:comment w:id="66" w:author="Beswick, James" w:date="2020-02-07T14:28:00Z" w:initials="BJ">
    <w:p w14:paraId="20CD337E" w14:textId="7B3D2995" w:rsidR="002C743A" w:rsidRDefault="002C743A">
      <w:pPr>
        <w:pStyle w:val="CommentText"/>
      </w:pPr>
      <w:r>
        <w:rPr>
          <w:rStyle w:val="CommentReference"/>
        </w:rPr>
        <w:annotationRef/>
      </w:r>
      <w:r>
        <w:rPr>
          <w:noProof/>
        </w:rPr>
        <w:t>Add ALT text for screen readers</w:t>
      </w:r>
    </w:p>
  </w:comment>
  <w:comment w:id="67" w:author="Beswick, James" w:date="2020-02-07T14:33:00Z" w:initials="BJ">
    <w:p w14:paraId="527FAB5A" w14:textId="06DD734A" w:rsidR="002C743A" w:rsidRDefault="002C743A">
      <w:pPr>
        <w:pStyle w:val="CommentText"/>
      </w:pPr>
      <w:r>
        <w:rPr>
          <w:rStyle w:val="CommentReference"/>
        </w:rPr>
        <w:annotationRef/>
      </w:r>
      <w:r>
        <w:rPr>
          <w:noProof/>
        </w:rPr>
        <w:t>Diagram has inconsistent capitalization  (Dead Letter Queue vs Dead Letter queue)</w:t>
      </w:r>
    </w:p>
  </w:comment>
  <w:comment w:id="74" w:author="Beswick, James" w:date="2020-02-07T14:19:00Z" w:initials="BJ">
    <w:p w14:paraId="5ECB8879" w14:textId="413F7EFF" w:rsidR="00544537" w:rsidRDefault="00544537">
      <w:pPr>
        <w:pStyle w:val="CommentText"/>
      </w:pPr>
      <w:r>
        <w:rPr>
          <w:rStyle w:val="CommentReference"/>
        </w:rPr>
        <w:annotationRef/>
      </w:r>
      <w:r w:rsidR="002C743A">
        <w:rPr>
          <w:noProof/>
        </w:rPr>
        <w:t>This sentence is too complex</w:t>
      </w:r>
    </w:p>
  </w:comment>
  <w:comment w:id="87" w:author="Beswick, James" w:date="2020-02-07T14:19:00Z" w:initials="BJ">
    <w:p w14:paraId="75E64432" w14:textId="0D7F3A9D" w:rsidR="00544537" w:rsidRDefault="00544537">
      <w:pPr>
        <w:pStyle w:val="CommentText"/>
      </w:pPr>
      <w:r>
        <w:rPr>
          <w:rStyle w:val="CommentReference"/>
        </w:rPr>
        <w:annotationRef/>
      </w:r>
      <w:r w:rsidR="002C743A">
        <w:rPr>
          <w:noProof/>
        </w:rPr>
        <w:t>AWS blogs uses only present tense throughout - please convert throughout the document.</w:t>
      </w:r>
    </w:p>
  </w:comment>
  <w:comment w:id="86" w:author="Beswick, James" w:date="2020-02-07T14:33:00Z" w:initials="BJ">
    <w:p w14:paraId="0CC3791E" w14:textId="420A1983" w:rsidR="002C743A" w:rsidRDefault="002C743A">
      <w:pPr>
        <w:pStyle w:val="CommentText"/>
      </w:pPr>
      <w:r>
        <w:rPr>
          <w:rStyle w:val="CommentReference"/>
        </w:rPr>
        <w:annotationRef/>
      </w:r>
      <w:r>
        <w:rPr>
          <w:noProof/>
        </w:rPr>
        <w:t>Avoid the passive voice</w:t>
      </w:r>
    </w:p>
  </w:comment>
  <w:comment w:id="90" w:author="Beswick, James" w:date="2020-02-07T14:20:00Z" w:initials="BJ">
    <w:p w14:paraId="3CD95FF9" w14:textId="77777777" w:rsidR="00544537" w:rsidRDefault="00544537" w:rsidP="00544537">
      <w:pPr>
        <w:pStyle w:val="CommentText"/>
      </w:pPr>
      <w:r>
        <w:rPr>
          <w:rStyle w:val="CommentReference"/>
        </w:rPr>
        <w:annotationRef/>
      </w:r>
      <w:r>
        <w:rPr>
          <w:rFonts w:ascii="Roboto" w:hAnsi="Roboto"/>
          <w:color w:val="000000"/>
          <w:shd w:val="clear" w:color="auto" w:fill="FFFFFF"/>
        </w:rPr>
        <w:t>This sentence is too long, which might make it harder to read and to translate. Try shortening the sentence or splitting into multiple sentences.</w:t>
      </w:r>
    </w:p>
    <w:p w14:paraId="6F632A0D" w14:textId="4A512317" w:rsidR="00544537" w:rsidRDefault="00544537">
      <w:pPr>
        <w:pStyle w:val="CommentText"/>
      </w:pPr>
    </w:p>
  </w:comment>
  <w:comment w:id="108" w:author="Beswick, James" w:date="2020-02-07T14:29:00Z" w:initials="BJ">
    <w:p w14:paraId="3B637B1D" w14:textId="49C7D255" w:rsidR="002C743A" w:rsidRDefault="002C743A">
      <w:pPr>
        <w:pStyle w:val="CommentText"/>
      </w:pPr>
      <w:r>
        <w:rPr>
          <w:rStyle w:val="CommentReference"/>
        </w:rPr>
        <w:annotationRef/>
      </w:r>
      <w:r>
        <w:rPr>
          <w:noProof/>
        </w:rPr>
        <w:t>This is a very long code snippet. Please move to a GitHub repo and linking out to it.</w:t>
      </w:r>
    </w:p>
  </w:comment>
  <w:comment w:id="331" w:author="Beswick, James" w:date="2020-02-07T14:28:00Z" w:initials="BJ">
    <w:p w14:paraId="36BEA668" w14:textId="4B02A26C" w:rsidR="002C743A" w:rsidRDefault="002C743A">
      <w:pPr>
        <w:pStyle w:val="CommentText"/>
      </w:pPr>
      <w:r>
        <w:rPr>
          <w:rStyle w:val="CommentReference"/>
        </w:rPr>
        <w:annotationRef/>
      </w:r>
      <w:r>
        <w:rPr>
          <w:noProof/>
        </w:rPr>
        <w:t>Typos throughout this template</w:t>
      </w:r>
    </w:p>
  </w:comment>
  <w:comment w:id="414" w:author="Beswick, James" w:date="2020-02-07T14:22:00Z" w:initials="BJ">
    <w:p w14:paraId="5131D45A" w14:textId="7FAC6CF7" w:rsidR="00544537" w:rsidRDefault="00544537">
      <w:pPr>
        <w:pStyle w:val="CommentText"/>
      </w:pPr>
      <w:r>
        <w:rPr>
          <w:rStyle w:val="CommentReference"/>
        </w:rPr>
        <w:annotationRef/>
      </w:r>
      <w:r w:rsidR="002C743A">
        <w:rPr>
          <w:noProof/>
        </w:rPr>
        <w:t>Branding</w:t>
      </w:r>
    </w:p>
  </w:comment>
  <w:comment w:id="424" w:author="Beswick, James" w:date="2020-02-07T14:25:00Z" w:initials="BJ">
    <w:p w14:paraId="720D5379" w14:textId="04483C80" w:rsidR="00544537" w:rsidRDefault="00544537">
      <w:pPr>
        <w:pStyle w:val="CommentText"/>
      </w:pPr>
      <w:r>
        <w:rPr>
          <w:rStyle w:val="CommentReference"/>
        </w:rPr>
        <w:annotationRef/>
      </w:r>
      <w:r w:rsidR="002C743A">
        <w:rPr>
          <w:noProof/>
        </w:rPr>
        <w:t>Tenses (switch to present)</w:t>
      </w:r>
    </w:p>
  </w:comment>
  <w:comment w:id="428" w:author="Beswick, James" w:date="2020-02-07T14:25:00Z" w:initials="BJ">
    <w:p w14:paraId="0547A6B2" w14:textId="28D2C0F3" w:rsidR="00544537" w:rsidRDefault="00544537">
      <w:pPr>
        <w:pStyle w:val="CommentText"/>
      </w:pPr>
      <w:r>
        <w:rPr>
          <w:rStyle w:val="CommentReference"/>
        </w:rPr>
        <w:annotationRef/>
      </w:r>
      <w:r w:rsidR="002C743A">
        <w:rPr>
          <w:noProof/>
        </w:rPr>
        <w:t>Please add a call-to-action ("Learn more by doing x", etc.)</w:t>
      </w:r>
    </w:p>
  </w:comment>
  <w:comment w:id="427" w:author="Beswick, James" w:date="2020-02-07T14:31:00Z" w:initials="BJ">
    <w:p w14:paraId="7145C769" w14:textId="1CFFEB07" w:rsidR="002C743A" w:rsidRDefault="002C743A">
      <w:pPr>
        <w:pStyle w:val="CommentText"/>
      </w:pPr>
      <w:r>
        <w:rPr>
          <w:rStyle w:val="CommentReference"/>
        </w:rPr>
        <w:annotationRef/>
      </w:r>
      <w:r>
        <w:rPr>
          <w:noProof/>
        </w:rPr>
        <w:t>Unless you provide a feedback mechanism, don't say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D82C88" w15:done="1"/>
  <w15:commentEx w15:paraId="5D344F11" w15:done="1"/>
  <w15:commentEx w15:paraId="555D64B9" w15:done="1"/>
  <w15:commentEx w15:paraId="39C49724" w15:done="0"/>
  <w15:commentEx w15:paraId="0A19F7BC" w15:done="0"/>
  <w15:commentEx w15:paraId="17A9242F" w15:done="1"/>
  <w15:commentEx w15:paraId="5523EC79" w15:done="0"/>
  <w15:commentEx w15:paraId="37CCBD4C" w15:done="0"/>
  <w15:commentEx w15:paraId="20CD337E" w15:done="0"/>
  <w15:commentEx w15:paraId="527FAB5A" w15:done="1"/>
  <w15:commentEx w15:paraId="5ECB8879" w15:done="1"/>
  <w15:commentEx w15:paraId="75E64432" w15:done="0"/>
  <w15:commentEx w15:paraId="0CC3791E" w15:done="0"/>
  <w15:commentEx w15:paraId="6F632A0D" w15:done="1"/>
  <w15:commentEx w15:paraId="3B637B1D" w15:done="1"/>
  <w15:commentEx w15:paraId="36BEA668" w15:done="0"/>
  <w15:commentEx w15:paraId="5131D45A" w15:done="1"/>
  <w15:commentEx w15:paraId="720D5379" w15:done="1"/>
  <w15:commentEx w15:paraId="0547A6B2" w15:done="0"/>
  <w15:commentEx w15:paraId="7145C76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D82C88" w16cid:durableId="22DE916E"/>
  <w16cid:commentId w16cid:paraId="5D344F11" w16cid:durableId="22DE916F"/>
  <w16cid:commentId w16cid:paraId="555D64B9" w16cid:durableId="22DE9170"/>
  <w16cid:commentId w16cid:paraId="39C49724" w16cid:durableId="22DE9171"/>
  <w16cid:commentId w16cid:paraId="0A19F7BC" w16cid:durableId="22DE9172"/>
  <w16cid:commentId w16cid:paraId="17A9242F" w16cid:durableId="22DE9173"/>
  <w16cid:commentId w16cid:paraId="5523EC79" w16cid:durableId="22DE9175"/>
  <w16cid:commentId w16cid:paraId="37CCBD4C" w16cid:durableId="22DE9176"/>
  <w16cid:commentId w16cid:paraId="20CD337E" w16cid:durableId="22DE9177"/>
  <w16cid:commentId w16cid:paraId="527FAB5A" w16cid:durableId="22DE9178"/>
  <w16cid:commentId w16cid:paraId="5ECB8879" w16cid:durableId="22DE9179"/>
  <w16cid:commentId w16cid:paraId="75E64432" w16cid:durableId="22DE917A"/>
  <w16cid:commentId w16cid:paraId="0CC3791E" w16cid:durableId="22DE917B"/>
  <w16cid:commentId w16cid:paraId="6F632A0D" w16cid:durableId="22DE917C"/>
  <w16cid:commentId w16cid:paraId="3B637B1D" w16cid:durableId="22DE917D"/>
  <w16cid:commentId w16cid:paraId="36BEA668" w16cid:durableId="22DE917E"/>
  <w16cid:commentId w16cid:paraId="5131D45A" w16cid:durableId="22DE917F"/>
  <w16cid:commentId w16cid:paraId="720D5379" w16cid:durableId="22DE9180"/>
  <w16cid:commentId w16cid:paraId="0547A6B2" w16cid:durableId="22DE9181"/>
  <w16cid:commentId w16cid:paraId="7145C769" w16cid:durableId="22DE91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Roboto">
    <w:altName w:val="Times New Roman"/>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4E0F"/>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0A0F"/>
    <w:multiLevelType w:val="multilevel"/>
    <w:tmpl w:val="2C04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321191"/>
    <w:multiLevelType w:val="hybridMultilevel"/>
    <w:tmpl w:val="107E258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FD30E5"/>
    <w:multiLevelType w:val="hybridMultilevel"/>
    <w:tmpl w:val="EEC458C6"/>
    <w:lvl w:ilvl="0" w:tplc="6D745EF8">
      <w:numFmt w:val="bullet"/>
      <w:lvlText w:val="-"/>
      <w:lvlJc w:val="left"/>
      <w:pPr>
        <w:ind w:left="720" w:hanging="360"/>
      </w:pPr>
      <w:rPr>
        <w:rFonts w:ascii="Cambria" w:eastAsiaTheme="minorEastAsia"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5E5D75"/>
    <w:multiLevelType w:val="hybridMultilevel"/>
    <w:tmpl w:val="590C7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056565"/>
    <w:multiLevelType w:val="hybridMultilevel"/>
    <w:tmpl w:val="AD8EA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Beswick, James">
    <w15:presenceInfo w15:providerId="AD" w15:userId="S-1-5-21-1407069837-2091007605-538272213-318264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FAC"/>
    <w:rsid w:val="00114021"/>
    <w:rsid w:val="00151585"/>
    <w:rsid w:val="00210CED"/>
    <w:rsid w:val="00222715"/>
    <w:rsid w:val="00233BE2"/>
    <w:rsid w:val="0028051D"/>
    <w:rsid w:val="00285BE3"/>
    <w:rsid w:val="002C743A"/>
    <w:rsid w:val="002F2E9B"/>
    <w:rsid w:val="00306FAC"/>
    <w:rsid w:val="00313A4D"/>
    <w:rsid w:val="00322438"/>
    <w:rsid w:val="003421ED"/>
    <w:rsid w:val="00355500"/>
    <w:rsid w:val="00375CBA"/>
    <w:rsid w:val="00377E5B"/>
    <w:rsid w:val="00413650"/>
    <w:rsid w:val="004211B1"/>
    <w:rsid w:val="00534CDA"/>
    <w:rsid w:val="00544537"/>
    <w:rsid w:val="00562D31"/>
    <w:rsid w:val="00584BBF"/>
    <w:rsid w:val="005E491B"/>
    <w:rsid w:val="006864ED"/>
    <w:rsid w:val="006D18F6"/>
    <w:rsid w:val="006E012A"/>
    <w:rsid w:val="00714284"/>
    <w:rsid w:val="0079398E"/>
    <w:rsid w:val="007F5826"/>
    <w:rsid w:val="00811D3A"/>
    <w:rsid w:val="0083040F"/>
    <w:rsid w:val="00832456"/>
    <w:rsid w:val="00835767"/>
    <w:rsid w:val="009645D5"/>
    <w:rsid w:val="009F0711"/>
    <w:rsid w:val="00A25EE6"/>
    <w:rsid w:val="00AC06FE"/>
    <w:rsid w:val="00AC7BDF"/>
    <w:rsid w:val="00AF3992"/>
    <w:rsid w:val="00B2152E"/>
    <w:rsid w:val="00B25092"/>
    <w:rsid w:val="00B63B9F"/>
    <w:rsid w:val="00C829BD"/>
    <w:rsid w:val="00C94147"/>
    <w:rsid w:val="00CD20CC"/>
    <w:rsid w:val="00D31A0D"/>
    <w:rsid w:val="00D76EF7"/>
    <w:rsid w:val="00D9774D"/>
    <w:rsid w:val="00E80149"/>
    <w:rsid w:val="00FC770B"/>
    <w:rsid w:val="00FD2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C975B9"/>
  <w14:defaultImageDpi w14:val="300"/>
  <w15:docId w15:val="{4793D7BA-DC06-B440-8F47-4DA605BFF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E65"/>
    <w:rPr>
      <w:rFonts w:ascii="Times New Roman" w:eastAsia="Times New Roman" w:hAnsi="Times New Roman" w:cs="Times New Roman"/>
      <w:lang w:val="en-FR" w:eastAsia="en-GB"/>
    </w:rPr>
  </w:style>
  <w:style w:type="paragraph" w:styleId="Heading1">
    <w:name w:val="heading 1"/>
    <w:basedOn w:val="Normal"/>
    <w:next w:val="Normal"/>
    <w:link w:val="Heading1Char"/>
    <w:uiPriority w:val="9"/>
    <w:qFormat/>
    <w:rsid w:val="00AC7BDF"/>
    <w:pPr>
      <w:keepNext/>
      <w:keepLines/>
      <w:spacing w:before="480"/>
      <w:outlineLvl w:val="0"/>
    </w:pPr>
    <w:rPr>
      <w:rFonts w:ascii="Helvetica" w:eastAsiaTheme="majorEastAsia" w:hAnsi="Helvetica" w:cstheme="majorBidi"/>
      <w:b/>
      <w:bCs/>
      <w:kern w:val="36"/>
      <w:sz w:val="48"/>
      <w:szCs w:val="48"/>
    </w:rPr>
  </w:style>
  <w:style w:type="paragraph" w:styleId="Heading2">
    <w:name w:val="heading 2"/>
    <w:basedOn w:val="Normal"/>
    <w:next w:val="Normal"/>
    <w:link w:val="Heading2Char"/>
    <w:uiPriority w:val="9"/>
    <w:unhideWhenUsed/>
    <w:qFormat/>
    <w:rsid w:val="005E491B"/>
    <w:pPr>
      <w:keepNext/>
      <w:keepLines/>
      <w:spacing w:before="200"/>
      <w:outlineLvl w:val="1"/>
    </w:pPr>
    <w:rPr>
      <w:rFonts w:ascii="Helvetica" w:eastAsiaTheme="majorEastAsia" w:hAnsi="Helvetica" w:cstheme="majorBidi"/>
      <w:b/>
      <w:bCs/>
      <w:sz w:val="26"/>
      <w:szCs w:val="26"/>
    </w:rPr>
  </w:style>
  <w:style w:type="paragraph" w:styleId="Heading3">
    <w:name w:val="heading 3"/>
    <w:basedOn w:val="Normal"/>
    <w:next w:val="Normal"/>
    <w:link w:val="Heading3Char"/>
    <w:uiPriority w:val="9"/>
    <w:unhideWhenUsed/>
    <w:qFormat/>
    <w:rsid w:val="005E491B"/>
    <w:pPr>
      <w:keepNext/>
      <w:keepLines/>
      <w:spacing w:before="200"/>
      <w:outlineLvl w:val="2"/>
    </w:pPr>
    <w:rPr>
      <w:rFonts w:ascii="Helvetica" w:eastAsiaTheme="majorEastAsia" w:hAnsi="Helvetic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pPr>
      <w:spacing w:before="240" w:after="240"/>
    </w:pPr>
    <w:rPr>
      <w:rFonts w:ascii="Courier New" w:hAnsi="Courier New" w:cs="Courier New"/>
      <w:shd w:val="clear" w:color="auto" w:fill="EEEEEE"/>
    </w:rPr>
  </w:style>
  <w:style w:type="character" w:customStyle="1" w:styleId="InlineCode">
    <w:name w:val="InlineCode"/>
    <w:rPr>
      <w:rFonts w:ascii="Courier New" w:hAnsi="Courier New" w:cs="Courier New"/>
      <w:shd w:val="clear" w:color="auto" w:fill="EEEEEE"/>
    </w:rPr>
  </w:style>
  <w:style w:type="character" w:styleId="Hyperlink">
    <w:name w:val="Hyperlink"/>
    <w:basedOn w:val="DefaultParagraphFont"/>
    <w:uiPriority w:val="99"/>
    <w:unhideWhenUsed/>
    <w:rsid w:val="00832456"/>
    <w:rPr>
      <w:color w:val="0000FF" w:themeColor="hyperlink"/>
      <w:u w:val="single"/>
    </w:rPr>
  </w:style>
  <w:style w:type="character" w:customStyle="1" w:styleId="Heading1Char">
    <w:name w:val="Heading 1 Char"/>
    <w:basedOn w:val="DefaultParagraphFont"/>
    <w:link w:val="Heading1"/>
    <w:uiPriority w:val="9"/>
    <w:rsid w:val="00AC7BDF"/>
    <w:rPr>
      <w:rFonts w:ascii="Helvetica" w:eastAsiaTheme="majorEastAsia" w:hAnsi="Helvetica" w:cstheme="majorBidi"/>
      <w:b/>
      <w:bCs/>
      <w:kern w:val="36"/>
      <w:sz w:val="48"/>
      <w:szCs w:val="48"/>
    </w:rPr>
  </w:style>
  <w:style w:type="table" w:styleId="TableGrid">
    <w:name w:val="Table Grid"/>
    <w:basedOn w:val="TableNormal"/>
    <w:uiPriority w:val="59"/>
    <w:rsid w:val="00D977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D977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9774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2Char">
    <w:name w:val="Heading 2 Char"/>
    <w:basedOn w:val="DefaultParagraphFont"/>
    <w:link w:val="Heading2"/>
    <w:uiPriority w:val="9"/>
    <w:rsid w:val="005E491B"/>
    <w:rPr>
      <w:rFonts w:ascii="Helvetica" w:eastAsiaTheme="majorEastAsia" w:hAnsi="Helvetica" w:cstheme="majorBidi"/>
      <w:b/>
      <w:bCs/>
      <w:sz w:val="26"/>
      <w:szCs w:val="26"/>
    </w:rPr>
  </w:style>
  <w:style w:type="character" w:customStyle="1" w:styleId="Heading3Char">
    <w:name w:val="Heading 3 Char"/>
    <w:basedOn w:val="DefaultParagraphFont"/>
    <w:link w:val="Heading3"/>
    <w:uiPriority w:val="9"/>
    <w:rsid w:val="005E491B"/>
    <w:rPr>
      <w:rFonts w:ascii="Helvetica" w:eastAsiaTheme="majorEastAsia" w:hAnsi="Helvetica" w:cstheme="majorBidi"/>
      <w:b/>
      <w:bCs/>
    </w:rPr>
  </w:style>
  <w:style w:type="paragraph" w:styleId="ListParagraph">
    <w:name w:val="List Paragraph"/>
    <w:basedOn w:val="Normal"/>
    <w:uiPriority w:val="34"/>
    <w:qFormat/>
    <w:rsid w:val="005E491B"/>
    <w:pPr>
      <w:ind w:left="720"/>
      <w:contextualSpacing/>
    </w:pPr>
  </w:style>
  <w:style w:type="table" w:styleId="LightList">
    <w:name w:val="Light List"/>
    <w:basedOn w:val="TableNormal"/>
    <w:uiPriority w:val="61"/>
    <w:rsid w:val="005E491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5E491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E491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Quote">
    <w:name w:val="Quote"/>
    <w:basedOn w:val="Normal"/>
    <w:next w:val="Normal"/>
    <w:link w:val="QuoteChar"/>
    <w:uiPriority w:val="29"/>
    <w:qFormat/>
    <w:rsid w:val="00AF34A1"/>
    <w:pPr>
      <w:pBdr>
        <w:left w:val="single" w:sz="18" w:space="8" w:color="BFBFBF" w:themeColor="background1" w:themeShade="BF"/>
      </w:pBdr>
      <w:ind w:left="144" w:right="864"/>
    </w:pPr>
    <w:rPr>
      <w:i/>
    </w:rPr>
  </w:style>
  <w:style w:type="character" w:customStyle="1" w:styleId="QuoteChar">
    <w:name w:val="Quote Char"/>
    <w:basedOn w:val="DefaultParagraphFont"/>
    <w:link w:val="Quote"/>
    <w:uiPriority w:val="29"/>
    <w:rsid w:val="00AF34A1"/>
  </w:style>
  <w:style w:type="paragraph" w:customStyle="1" w:styleId="PullQuote">
    <w:name w:val="Pull Quote"/>
    <w:basedOn w:val="Normal"/>
    <w:qFormat/>
    <w:rsid w:val="007A714C"/>
    <w:pPr>
      <w:spacing w:before="120" w:after="120" w:line="360" w:lineRule="auto"/>
      <w:ind w:left="288" w:right="288"/>
      <w:jc w:val="center"/>
    </w:pPr>
    <w:rPr>
      <w:i/>
      <w:color w:val="BFBFBF" w:themeColor="background1" w:themeShade="BF"/>
      <w:sz w:val="32"/>
    </w:rPr>
  </w:style>
  <w:style w:type="character" w:customStyle="1" w:styleId="UnresolvedMention1">
    <w:name w:val="Unresolved Mention1"/>
    <w:basedOn w:val="DefaultParagraphFont"/>
    <w:uiPriority w:val="99"/>
    <w:semiHidden/>
    <w:unhideWhenUsed/>
    <w:rsid w:val="00B25092"/>
    <w:rPr>
      <w:color w:val="605E5C"/>
      <w:shd w:val="clear" w:color="auto" w:fill="E1DFDD"/>
    </w:rPr>
  </w:style>
  <w:style w:type="character" w:styleId="FollowedHyperlink">
    <w:name w:val="FollowedHyperlink"/>
    <w:basedOn w:val="DefaultParagraphFont"/>
    <w:uiPriority w:val="99"/>
    <w:semiHidden/>
    <w:unhideWhenUsed/>
    <w:rsid w:val="00210CED"/>
    <w:rPr>
      <w:color w:val="800080" w:themeColor="followedHyperlink"/>
      <w:u w:val="single"/>
    </w:rPr>
  </w:style>
  <w:style w:type="character" w:styleId="CommentReference">
    <w:name w:val="annotation reference"/>
    <w:basedOn w:val="DefaultParagraphFont"/>
    <w:uiPriority w:val="99"/>
    <w:semiHidden/>
    <w:unhideWhenUsed/>
    <w:rsid w:val="00544537"/>
    <w:rPr>
      <w:sz w:val="16"/>
      <w:szCs w:val="16"/>
    </w:rPr>
  </w:style>
  <w:style w:type="paragraph" w:styleId="CommentText">
    <w:name w:val="annotation text"/>
    <w:basedOn w:val="Normal"/>
    <w:link w:val="CommentTextChar"/>
    <w:uiPriority w:val="99"/>
    <w:semiHidden/>
    <w:unhideWhenUsed/>
    <w:rsid w:val="00544537"/>
    <w:rPr>
      <w:sz w:val="20"/>
      <w:szCs w:val="20"/>
    </w:rPr>
  </w:style>
  <w:style w:type="character" w:customStyle="1" w:styleId="CommentTextChar">
    <w:name w:val="Comment Text Char"/>
    <w:basedOn w:val="DefaultParagraphFont"/>
    <w:link w:val="CommentText"/>
    <w:uiPriority w:val="99"/>
    <w:semiHidden/>
    <w:rsid w:val="00544537"/>
    <w:rPr>
      <w:sz w:val="20"/>
      <w:szCs w:val="20"/>
    </w:rPr>
  </w:style>
  <w:style w:type="paragraph" w:styleId="CommentSubject">
    <w:name w:val="annotation subject"/>
    <w:basedOn w:val="CommentText"/>
    <w:next w:val="CommentText"/>
    <w:link w:val="CommentSubjectChar"/>
    <w:uiPriority w:val="99"/>
    <w:semiHidden/>
    <w:unhideWhenUsed/>
    <w:rsid w:val="00544537"/>
    <w:rPr>
      <w:b/>
      <w:bCs/>
    </w:rPr>
  </w:style>
  <w:style w:type="character" w:customStyle="1" w:styleId="CommentSubjectChar">
    <w:name w:val="Comment Subject Char"/>
    <w:basedOn w:val="CommentTextChar"/>
    <w:link w:val="CommentSubject"/>
    <w:uiPriority w:val="99"/>
    <w:semiHidden/>
    <w:rsid w:val="00544537"/>
    <w:rPr>
      <w:b/>
      <w:bCs/>
      <w:sz w:val="20"/>
      <w:szCs w:val="20"/>
    </w:rPr>
  </w:style>
  <w:style w:type="paragraph" w:styleId="Revision">
    <w:name w:val="Revision"/>
    <w:hidden/>
    <w:uiPriority w:val="99"/>
    <w:semiHidden/>
    <w:rsid w:val="00544537"/>
  </w:style>
  <w:style w:type="paragraph" w:styleId="BalloonText">
    <w:name w:val="Balloon Text"/>
    <w:basedOn w:val="Normal"/>
    <w:link w:val="BalloonTextChar"/>
    <w:uiPriority w:val="99"/>
    <w:semiHidden/>
    <w:unhideWhenUsed/>
    <w:rsid w:val="005445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4537"/>
    <w:rPr>
      <w:rFonts w:ascii="Segoe UI" w:hAnsi="Segoe UI" w:cs="Segoe UI"/>
      <w:sz w:val="18"/>
      <w:szCs w:val="18"/>
    </w:rPr>
  </w:style>
  <w:style w:type="character" w:styleId="UnresolvedMention">
    <w:name w:val="Unresolved Mention"/>
    <w:basedOn w:val="DefaultParagraphFont"/>
    <w:uiPriority w:val="99"/>
    <w:semiHidden/>
    <w:unhideWhenUsed/>
    <w:rsid w:val="00811D3A"/>
    <w:rPr>
      <w:color w:val="605E5C"/>
      <w:shd w:val="clear" w:color="auto" w:fill="E1DFDD"/>
    </w:rPr>
  </w:style>
  <w:style w:type="paragraph" w:styleId="NormalWeb">
    <w:name w:val="Normal (Web)"/>
    <w:basedOn w:val="Normal"/>
    <w:uiPriority w:val="99"/>
    <w:semiHidden/>
    <w:unhideWhenUsed/>
    <w:rsid w:val="00811D3A"/>
    <w:pPr>
      <w:spacing w:before="100" w:beforeAutospacing="1" w:after="100" w:afterAutospacing="1"/>
    </w:pPr>
  </w:style>
  <w:style w:type="character" w:styleId="Emphasis">
    <w:name w:val="Emphasis"/>
    <w:basedOn w:val="DefaultParagraphFont"/>
    <w:uiPriority w:val="20"/>
    <w:qFormat/>
    <w:rsid w:val="00811D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082750">
      <w:bodyDiv w:val="1"/>
      <w:marLeft w:val="0"/>
      <w:marRight w:val="0"/>
      <w:marTop w:val="0"/>
      <w:marBottom w:val="0"/>
      <w:divBdr>
        <w:top w:val="none" w:sz="0" w:space="0" w:color="auto"/>
        <w:left w:val="none" w:sz="0" w:space="0" w:color="auto"/>
        <w:bottom w:val="none" w:sz="0" w:space="0" w:color="auto"/>
        <w:right w:val="none" w:sz="0" w:space="0" w:color="auto"/>
      </w:divBdr>
    </w:div>
    <w:div w:id="396056521">
      <w:bodyDiv w:val="1"/>
      <w:marLeft w:val="0"/>
      <w:marRight w:val="0"/>
      <w:marTop w:val="0"/>
      <w:marBottom w:val="0"/>
      <w:divBdr>
        <w:top w:val="none" w:sz="0" w:space="0" w:color="auto"/>
        <w:left w:val="none" w:sz="0" w:space="0" w:color="auto"/>
        <w:bottom w:val="none" w:sz="0" w:space="0" w:color="auto"/>
        <w:right w:val="none" w:sz="0" w:space="0" w:color="auto"/>
      </w:divBdr>
    </w:div>
    <w:div w:id="448092555">
      <w:bodyDiv w:val="1"/>
      <w:marLeft w:val="0"/>
      <w:marRight w:val="0"/>
      <w:marTop w:val="0"/>
      <w:marBottom w:val="0"/>
      <w:divBdr>
        <w:top w:val="none" w:sz="0" w:space="0" w:color="auto"/>
        <w:left w:val="none" w:sz="0" w:space="0" w:color="auto"/>
        <w:bottom w:val="none" w:sz="0" w:space="0" w:color="auto"/>
        <w:right w:val="none" w:sz="0" w:space="0" w:color="auto"/>
      </w:divBdr>
      <w:divsChild>
        <w:div w:id="1262958326">
          <w:marLeft w:val="0"/>
          <w:marRight w:val="0"/>
          <w:marTop w:val="0"/>
          <w:marBottom w:val="0"/>
          <w:divBdr>
            <w:top w:val="none" w:sz="0" w:space="0" w:color="auto"/>
            <w:left w:val="none" w:sz="0" w:space="0" w:color="auto"/>
            <w:bottom w:val="none" w:sz="0" w:space="0" w:color="auto"/>
            <w:right w:val="none" w:sz="0" w:space="0" w:color="auto"/>
          </w:divBdr>
          <w:divsChild>
            <w:div w:id="707418331">
              <w:marLeft w:val="0"/>
              <w:marRight w:val="0"/>
              <w:marTop w:val="0"/>
              <w:marBottom w:val="0"/>
              <w:divBdr>
                <w:top w:val="none" w:sz="0" w:space="0" w:color="auto"/>
                <w:left w:val="none" w:sz="0" w:space="0" w:color="auto"/>
                <w:bottom w:val="none" w:sz="0" w:space="0" w:color="auto"/>
                <w:right w:val="none" w:sz="0" w:space="0" w:color="auto"/>
              </w:divBdr>
            </w:div>
            <w:div w:id="1638416776">
              <w:marLeft w:val="0"/>
              <w:marRight w:val="0"/>
              <w:marTop w:val="0"/>
              <w:marBottom w:val="0"/>
              <w:divBdr>
                <w:top w:val="none" w:sz="0" w:space="0" w:color="auto"/>
                <w:left w:val="none" w:sz="0" w:space="0" w:color="auto"/>
                <w:bottom w:val="none" w:sz="0" w:space="0" w:color="auto"/>
                <w:right w:val="none" w:sz="0" w:space="0" w:color="auto"/>
              </w:divBdr>
            </w:div>
            <w:div w:id="343896838">
              <w:marLeft w:val="0"/>
              <w:marRight w:val="0"/>
              <w:marTop w:val="0"/>
              <w:marBottom w:val="0"/>
              <w:divBdr>
                <w:top w:val="none" w:sz="0" w:space="0" w:color="auto"/>
                <w:left w:val="none" w:sz="0" w:space="0" w:color="auto"/>
                <w:bottom w:val="none" w:sz="0" w:space="0" w:color="auto"/>
                <w:right w:val="none" w:sz="0" w:space="0" w:color="auto"/>
              </w:divBdr>
            </w:div>
            <w:div w:id="1192108456">
              <w:marLeft w:val="0"/>
              <w:marRight w:val="0"/>
              <w:marTop w:val="0"/>
              <w:marBottom w:val="0"/>
              <w:divBdr>
                <w:top w:val="none" w:sz="0" w:space="0" w:color="auto"/>
                <w:left w:val="none" w:sz="0" w:space="0" w:color="auto"/>
                <w:bottom w:val="none" w:sz="0" w:space="0" w:color="auto"/>
                <w:right w:val="none" w:sz="0" w:space="0" w:color="auto"/>
              </w:divBdr>
            </w:div>
            <w:div w:id="1294096319">
              <w:marLeft w:val="0"/>
              <w:marRight w:val="0"/>
              <w:marTop w:val="0"/>
              <w:marBottom w:val="0"/>
              <w:divBdr>
                <w:top w:val="none" w:sz="0" w:space="0" w:color="auto"/>
                <w:left w:val="none" w:sz="0" w:space="0" w:color="auto"/>
                <w:bottom w:val="none" w:sz="0" w:space="0" w:color="auto"/>
                <w:right w:val="none" w:sz="0" w:space="0" w:color="auto"/>
              </w:divBdr>
            </w:div>
            <w:div w:id="1762485769">
              <w:marLeft w:val="0"/>
              <w:marRight w:val="0"/>
              <w:marTop w:val="0"/>
              <w:marBottom w:val="0"/>
              <w:divBdr>
                <w:top w:val="none" w:sz="0" w:space="0" w:color="auto"/>
                <w:left w:val="none" w:sz="0" w:space="0" w:color="auto"/>
                <w:bottom w:val="none" w:sz="0" w:space="0" w:color="auto"/>
                <w:right w:val="none" w:sz="0" w:space="0" w:color="auto"/>
              </w:divBdr>
            </w:div>
            <w:div w:id="12612082">
              <w:marLeft w:val="0"/>
              <w:marRight w:val="0"/>
              <w:marTop w:val="0"/>
              <w:marBottom w:val="0"/>
              <w:divBdr>
                <w:top w:val="none" w:sz="0" w:space="0" w:color="auto"/>
                <w:left w:val="none" w:sz="0" w:space="0" w:color="auto"/>
                <w:bottom w:val="none" w:sz="0" w:space="0" w:color="auto"/>
                <w:right w:val="none" w:sz="0" w:space="0" w:color="auto"/>
              </w:divBdr>
            </w:div>
            <w:div w:id="2015065459">
              <w:marLeft w:val="0"/>
              <w:marRight w:val="0"/>
              <w:marTop w:val="0"/>
              <w:marBottom w:val="0"/>
              <w:divBdr>
                <w:top w:val="none" w:sz="0" w:space="0" w:color="auto"/>
                <w:left w:val="none" w:sz="0" w:space="0" w:color="auto"/>
                <w:bottom w:val="none" w:sz="0" w:space="0" w:color="auto"/>
                <w:right w:val="none" w:sz="0" w:space="0" w:color="auto"/>
              </w:divBdr>
            </w:div>
            <w:div w:id="1591573649">
              <w:marLeft w:val="0"/>
              <w:marRight w:val="0"/>
              <w:marTop w:val="0"/>
              <w:marBottom w:val="0"/>
              <w:divBdr>
                <w:top w:val="none" w:sz="0" w:space="0" w:color="auto"/>
                <w:left w:val="none" w:sz="0" w:space="0" w:color="auto"/>
                <w:bottom w:val="none" w:sz="0" w:space="0" w:color="auto"/>
                <w:right w:val="none" w:sz="0" w:space="0" w:color="auto"/>
              </w:divBdr>
            </w:div>
            <w:div w:id="1980915302">
              <w:marLeft w:val="0"/>
              <w:marRight w:val="0"/>
              <w:marTop w:val="0"/>
              <w:marBottom w:val="0"/>
              <w:divBdr>
                <w:top w:val="none" w:sz="0" w:space="0" w:color="auto"/>
                <w:left w:val="none" w:sz="0" w:space="0" w:color="auto"/>
                <w:bottom w:val="none" w:sz="0" w:space="0" w:color="auto"/>
                <w:right w:val="none" w:sz="0" w:space="0" w:color="auto"/>
              </w:divBdr>
            </w:div>
            <w:div w:id="310057982">
              <w:marLeft w:val="0"/>
              <w:marRight w:val="0"/>
              <w:marTop w:val="0"/>
              <w:marBottom w:val="0"/>
              <w:divBdr>
                <w:top w:val="none" w:sz="0" w:space="0" w:color="auto"/>
                <w:left w:val="none" w:sz="0" w:space="0" w:color="auto"/>
                <w:bottom w:val="none" w:sz="0" w:space="0" w:color="auto"/>
                <w:right w:val="none" w:sz="0" w:space="0" w:color="auto"/>
              </w:divBdr>
            </w:div>
            <w:div w:id="38211803">
              <w:marLeft w:val="0"/>
              <w:marRight w:val="0"/>
              <w:marTop w:val="0"/>
              <w:marBottom w:val="0"/>
              <w:divBdr>
                <w:top w:val="none" w:sz="0" w:space="0" w:color="auto"/>
                <w:left w:val="none" w:sz="0" w:space="0" w:color="auto"/>
                <w:bottom w:val="none" w:sz="0" w:space="0" w:color="auto"/>
                <w:right w:val="none" w:sz="0" w:space="0" w:color="auto"/>
              </w:divBdr>
            </w:div>
            <w:div w:id="795559376">
              <w:marLeft w:val="0"/>
              <w:marRight w:val="0"/>
              <w:marTop w:val="0"/>
              <w:marBottom w:val="0"/>
              <w:divBdr>
                <w:top w:val="none" w:sz="0" w:space="0" w:color="auto"/>
                <w:left w:val="none" w:sz="0" w:space="0" w:color="auto"/>
                <w:bottom w:val="none" w:sz="0" w:space="0" w:color="auto"/>
                <w:right w:val="none" w:sz="0" w:space="0" w:color="auto"/>
              </w:divBdr>
            </w:div>
            <w:div w:id="1289044782">
              <w:marLeft w:val="0"/>
              <w:marRight w:val="0"/>
              <w:marTop w:val="0"/>
              <w:marBottom w:val="0"/>
              <w:divBdr>
                <w:top w:val="none" w:sz="0" w:space="0" w:color="auto"/>
                <w:left w:val="none" w:sz="0" w:space="0" w:color="auto"/>
                <w:bottom w:val="none" w:sz="0" w:space="0" w:color="auto"/>
                <w:right w:val="none" w:sz="0" w:space="0" w:color="auto"/>
              </w:divBdr>
            </w:div>
            <w:div w:id="1302078929">
              <w:marLeft w:val="0"/>
              <w:marRight w:val="0"/>
              <w:marTop w:val="0"/>
              <w:marBottom w:val="0"/>
              <w:divBdr>
                <w:top w:val="none" w:sz="0" w:space="0" w:color="auto"/>
                <w:left w:val="none" w:sz="0" w:space="0" w:color="auto"/>
                <w:bottom w:val="none" w:sz="0" w:space="0" w:color="auto"/>
                <w:right w:val="none" w:sz="0" w:space="0" w:color="auto"/>
              </w:divBdr>
            </w:div>
            <w:div w:id="1599868290">
              <w:marLeft w:val="0"/>
              <w:marRight w:val="0"/>
              <w:marTop w:val="0"/>
              <w:marBottom w:val="0"/>
              <w:divBdr>
                <w:top w:val="none" w:sz="0" w:space="0" w:color="auto"/>
                <w:left w:val="none" w:sz="0" w:space="0" w:color="auto"/>
                <w:bottom w:val="none" w:sz="0" w:space="0" w:color="auto"/>
                <w:right w:val="none" w:sz="0" w:space="0" w:color="auto"/>
              </w:divBdr>
            </w:div>
            <w:div w:id="862985852">
              <w:marLeft w:val="0"/>
              <w:marRight w:val="0"/>
              <w:marTop w:val="0"/>
              <w:marBottom w:val="0"/>
              <w:divBdr>
                <w:top w:val="none" w:sz="0" w:space="0" w:color="auto"/>
                <w:left w:val="none" w:sz="0" w:space="0" w:color="auto"/>
                <w:bottom w:val="none" w:sz="0" w:space="0" w:color="auto"/>
                <w:right w:val="none" w:sz="0" w:space="0" w:color="auto"/>
              </w:divBdr>
            </w:div>
            <w:div w:id="99450067">
              <w:marLeft w:val="0"/>
              <w:marRight w:val="0"/>
              <w:marTop w:val="0"/>
              <w:marBottom w:val="0"/>
              <w:divBdr>
                <w:top w:val="none" w:sz="0" w:space="0" w:color="auto"/>
                <w:left w:val="none" w:sz="0" w:space="0" w:color="auto"/>
                <w:bottom w:val="none" w:sz="0" w:space="0" w:color="auto"/>
                <w:right w:val="none" w:sz="0" w:space="0" w:color="auto"/>
              </w:divBdr>
            </w:div>
            <w:div w:id="15157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37943">
      <w:bodyDiv w:val="1"/>
      <w:marLeft w:val="0"/>
      <w:marRight w:val="0"/>
      <w:marTop w:val="0"/>
      <w:marBottom w:val="0"/>
      <w:divBdr>
        <w:top w:val="none" w:sz="0" w:space="0" w:color="auto"/>
        <w:left w:val="none" w:sz="0" w:space="0" w:color="auto"/>
        <w:bottom w:val="none" w:sz="0" w:space="0" w:color="auto"/>
        <w:right w:val="none" w:sz="0" w:space="0" w:color="auto"/>
      </w:divBdr>
      <w:divsChild>
        <w:div w:id="2120877408">
          <w:marLeft w:val="0"/>
          <w:marRight w:val="0"/>
          <w:marTop w:val="0"/>
          <w:marBottom w:val="0"/>
          <w:divBdr>
            <w:top w:val="none" w:sz="0" w:space="0" w:color="auto"/>
            <w:left w:val="none" w:sz="0" w:space="0" w:color="auto"/>
            <w:bottom w:val="none" w:sz="0" w:space="0" w:color="auto"/>
            <w:right w:val="none" w:sz="0" w:space="0" w:color="auto"/>
          </w:divBdr>
          <w:divsChild>
            <w:div w:id="810757432">
              <w:marLeft w:val="0"/>
              <w:marRight w:val="0"/>
              <w:marTop w:val="0"/>
              <w:marBottom w:val="0"/>
              <w:divBdr>
                <w:top w:val="none" w:sz="0" w:space="0" w:color="auto"/>
                <w:left w:val="none" w:sz="0" w:space="0" w:color="auto"/>
                <w:bottom w:val="none" w:sz="0" w:space="0" w:color="auto"/>
                <w:right w:val="none" w:sz="0" w:space="0" w:color="auto"/>
              </w:divBdr>
            </w:div>
            <w:div w:id="1458798121">
              <w:marLeft w:val="0"/>
              <w:marRight w:val="0"/>
              <w:marTop w:val="0"/>
              <w:marBottom w:val="0"/>
              <w:divBdr>
                <w:top w:val="none" w:sz="0" w:space="0" w:color="auto"/>
                <w:left w:val="none" w:sz="0" w:space="0" w:color="auto"/>
                <w:bottom w:val="none" w:sz="0" w:space="0" w:color="auto"/>
                <w:right w:val="none" w:sz="0" w:space="0" w:color="auto"/>
              </w:divBdr>
            </w:div>
            <w:div w:id="556161562">
              <w:marLeft w:val="0"/>
              <w:marRight w:val="0"/>
              <w:marTop w:val="0"/>
              <w:marBottom w:val="0"/>
              <w:divBdr>
                <w:top w:val="none" w:sz="0" w:space="0" w:color="auto"/>
                <w:left w:val="none" w:sz="0" w:space="0" w:color="auto"/>
                <w:bottom w:val="none" w:sz="0" w:space="0" w:color="auto"/>
                <w:right w:val="none" w:sz="0" w:space="0" w:color="auto"/>
              </w:divBdr>
            </w:div>
            <w:div w:id="799231530">
              <w:marLeft w:val="0"/>
              <w:marRight w:val="0"/>
              <w:marTop w:val="0"/>
              <w:marBottom w:val="0"/>
              <w:divBdr>
                <w:top w:val="none" w:sz="0" w:space="0" w:color="auto"/>
                <w:left w:val="none" w:sz="0" w:space="0" w:color="auto"/>
                <w:bottom w:val="none" w:sz="0" w:space="0" w:color="auto"/>
                <w:right w:val="none" w:sz="0" w:space="0" w:color="auto"/>
              </w:divBdr>
            </w:div>
            <w:div w:id="1254048404">
              <w:marLeft w:val="0"/>
              <w:marRight w:val="0"/>
              <w:marTop w:val="0"/>
              <w:marBottom w:val="0"/>
              <w:divBdr>
                <w:top w:val="none" w:sz="0" w:space="0" w:color="auto"/>
                <w:left w:val="none" w:sz="0" w:space="0" w:color="auto"/>
                <w:bottom w:val="none" w:sz="0" w:space="0" w:color="auto"/>
                <w:right w:val="none" w:sz="0" w:space="0" w:color="auto"/>
              </w:divBdr>
            </w:div>
            <w:div w:id="1116565519">
              <w:marLeft w:val="0"/>
              <w:marRight w:val="0"/>
              <w:marTop w:val="0"/>
              <w:marBottom w:val="0"/>
              <w:divBdr>
                <w:top w:val="none" w:sz="0" w:space="0" w:color="auto"/>
                <w:left w:val="none" w:sz="0" w:space="0" w:color="auto"/>
                <w:bottom w:val="none" w:sz="0" w:space="0" w:color="auto"/>
                <w:right w:val="none" w:sz="0" w:space="0" w:color="auto"/>
              </w:divBdr>
            </w:div>
            <w:div w:id="501622964">
              <w:marLeft w:val="0"/>
              <w:marRight w:val="0"/>
              <w:marTop w:val="0"/>
              <w:marBottom w:val="0"/>
              <w:divBdr>
                <w:top w:val="none" w:sz="0" w:space="0" w:color="auto"/>
                <w:left w:val="none" w:sz="0" w:space="0" w:color="auto"/>
                <w:bottom w:val="none" w:sz="0" w:space="0" w:color="auto"/>
                <w:right w:val="none" w:sz="0" w:space="0" w:color="auto"/>
              </w:divBdr>
            </w:div>
            <w:div w:id="223495522">
              <w:marLeft w:val="0"/>
              <w:marRight w:val="0"/>
              <w:marTop w:val="0"/>
              <w:marBottom w:val="0"/>
              <w:divBdr>
                <w:top w:val="none" w:sz="0" w:space="0" w:color="auto"/>
                <w:left w:val="none" w:sz="0" w:space="0" w:color="auto"/>
                <w:bottom w:val="none" w:sz="0" w:space="0" w:color="auto"/>
                <w:right w:val="none" w:sz="0" w:space="0" w:color="auto"/>
              </w:divBdr>
            </w:div>
            <w:div w:id="1400328211">
              <w:marLeft w:val="0"/>
              <w:marRight w:val="0"/>
              <w:marTop w:val="0"/>
              <w:marBottom w:val="0"/>
              <w:divBdr>
                <w:top w:val="none" w:sz="0" w:space="0" w:color="auto"/>
                <w:left w:val="none" w:sz="0" w:space="0" w:color="auto"/>
                <w:bottom w:val="none" w:sz="0" w:space="0" w:color="auto"/>
                <w:right w:val="none" w:sz="0" w:space="0" w:color="auto"/>
              </w:divBdr>
            </w:div>
            <w:div w:id="142818823">
              <w:marLeft w:val="0"/>
              <w:marRight w:val="0"/>
              <w:marTop w:val="0"/>
              <w:marBottom w:val="0"/>
              <w:divBdr>
                <w:top w:val="none" w:sz="0" w:space="0" w:color="auto"/>
                <w:left w:val="none" w:sz="0" w:space="0" w:color="auto"/>
                <w:bottom w:val="none" w:sz="0" w:space="0" w:color="auto"/>
                <w:right w:val="none" w:sz="0" w:space="0" w:color="auto"/>
              </w:divBdr>
            </w:div>
            <w:div w:id="996034187">
              <w:marLeft w:val="0"/>
              <w:marRight w:val="0"/>
              <w:marTop w:val="0"/>
              <w:marBottom w:val="0"/>
              <w:divBdr>
                <w:top w:val="none" w:sz="0" w:space="0" w:color="auto"/>
                <w:left w:val="none" w:sz="0" w:space="0" w:color="auto"/>
                <w:bottom w:val="none" w:sz="0" w:space="0" w:color="auto"/>
                <w:right w:val="none" w:sz="0" w:space="0" w:color="auto"/>
              </w:divBdr>
            </w:div>
            <w:div w:id="1507135876">
              <w:marLeft w:val="0"/>
              <w:marRight w:val="0"/>
              <w:marTop w:val="0"/>
              <w:marBottom w:val="0"/>
              <w:divBdr>
                <w:top w:val="none" w:sz="0" w:space="0" w:color="auto"/>
                <w:left w:val="none" w:sz="0" w:space="0" w:color="auto"/>
                <w:bottom w:val="none" w:sz="0" w:space="0" w:color="auto"/>
                <w:right w:val="none" w:sz="0" w:space="0" w:color="auto"/>
              </w:divBdr>
            </w:div>
            <w:div w:id="1917861438">
              <w:marLeft w:val="0"/>
              <w:marRight w:val="0"/>
              <w:marTop w:val="0"/>
              <w:marBottom w:val="0"/>
              <w:divBdr>
                <w:top w:val="none" w:sz="0" w:space="0" w:color="auto"/>
                <w:left w:val="none" w:sz="0" w:space="0" w:color="auto"/>
                <w:bottom w:val="none" w:sz="0" w:space="0" w:color="auto"/>
                <w:right w:val="none" w:sz="0" w:space="0" w:color="auto"/>
              </w:divBdr>
            </w:div>
            <w:div w:id="1529954148">
              <w:marLeft w:val="0"/>
              <w:marRight w:val="0"/>
              <w:marTop w:val="0"/>
              <w:marBottom w:val="0"/>
              <w:divBdr>
                <w:top w:val="none" w:sz="0" w:space="0" w:color="auto"/>
                <w:left w:val="none" w:sz="0" w:space="0" w:color="auto"/>
                <w:bottom w:val="none" w:sz="0" w:space="0" w:color="auto"/>
                <w:right w:val="none" w:sz="0" w:space="0" w:color="auto"/>
              </w:divBdr>
            </w:div>
            <w:div w:id="1839808566">
              <w:marLeft w:val="0"/>
              <w:marRight w:val="0"/>
              <w:marTop w:val="0"/>
              <w:marBottom w:val="0"/>
              <w:divBdr>
                <w:top w:val="none" w:sz="0" w:space="0" w:color="auto"/>
                <w:left w:val="none" w:sz="0" w:space="0" w:color="auto"/>
                <w:bottom w:val="none" w:sz="0" w:space="0" w:color="auto"/>
                <w:right w:val="none" w:sz="0" w:space="0" w:color="auto"/>
              </w:divBdr>
            </w:div>
            <w:div w:id="1698313196">
              <w:marLeft w:val="0"/>
              <w:marRight w:val="0"/>
              <w:marTop w:val="0"/>
              <w:marBottom w:val="0"/>
              <w:divBdr>
                <w:top w:val="none" w:sz="0" w:space="0" w:color="auto"/>
                <w:left w:val="none" w:sz="0" w:space="0" w:color="auto"/>
                <w:bottom w:val="none" w:sz="0" w:space="0" w:color="auto"/>
                <w:right w:val="none" w:sz="0" w:space="0" w:color="auto"/>
              </w:divBdr>
            </w:div>
            <w:div w:id="2013332377">
              <w:marLeft w:val="0"/>
              <w:marRight w:val="0"/>
              <w:marTop w:val="0"/>
              <w:marBottom w:val="0"/>
              <w:divBdr>
                <w:top w:val="none" w:sz="0" w:space="0" w:color="auto"/>
                <w:left w:val="none" w:sz="0" w:space="0" w:color="auto"/>
                <w:bottom w:val="none" w:sz="0" w:space="0" w:color="auto"/>
                <w:right w:val="none" w:sz="0" w:space="0" w:color="auto"/>
              </w:divBdr>
            </w:div>
            <w:div w:id="2129624094">
              <w:marLeft w:val="0"/>
              <w:marRight w:val="0"/>
              <w:marTop w:val="0"/>
              <w:marBottom w:val="0"/>
              <w:divBdr>
                <w:top w:val="none" w:sz="0" w:space="0" w:color="auto"/>
                <w:left w:val="none" w:sz="0" w:space="0" w:color="auto"/>
                <w:bottom w:val="none" w:sz="0" w:space="0" w:color="auto"/>
                <w:right w:val="none" w:sz="0" w:space="0" w:color="auto"/>
              </w:divBdr>
            </w:div>
            <w:div w:id="1009525838">
              <w:marLeft w:val="0"/>
              <w:marRight w:val="0"/>
              <w:marTop w:val="0"/>
              <w:marBottom w:val="0"/>
              <w:divBdr>
                <w:top w:val="none" w:sz="0" w:space="0" w:color="auto"/>
                <w:left w:val="none" w:sz="0" w:space="0" w:color="auto"/>
                <w:bottom w:val="none" w:sz="0" w:space="0" w:color="auto"/>
                <w:right w:val="none" w:sz="0" w:space="0" w:color="auto"/>
              </w:divBdr>
            </w:div>
            <w:div w:id="1760521204">
              <w:marLeft w:val="0"/>
              <w:marRight w:val="0"/>
              <w:marTop w:val="0"/>
              <w:marBottom w:val="0"/>
              <w:divBdr>
                <w:top w:val="none" w:sz="0" w:space="0" w:color="auto"/>
                <w:left w:val="none" w:sz="0" w:space="0" w:color="auto"/>
                <w:bottom w:val="none" w:sz="0" w:space="0" w:color="auto"/>
                <w:right w:val="none" w:sz="0" w:space="0" w:color="auto"/>
              </w:divBdr>
            </w:div>
            <w:div w:id="425418539">
              <w:marLeft w:val="0"/>
              <w:marRight w:val="0"/>
              <w:marTop w:val="0"/>
              <w:marBottom w:val="0"/>
              <w:divBdr>
                <w:top w:val="none" w:sz="0" w:space="0" w:color="auto"/>
                <w:left w:val="none" w:sz="0" w:space="0" w:color="auto"/>
                <w:bottom w:val="none" w:sz="0" w:space="0" w:color="auto"/>
                <w:right w:val="none" w:sz="0" w:space="0" w:color="auto"/>
              </w:divBdr>
            </w:div>
            <w:div w:id="300815269">
              <w:marLeft w:val="0"/>
              <w:marRight w:val="0"/>
              <w:marTop w:val="0"/>
              <w:marBottom w:val="0"/>
              <w:divBdr>
                <w:top w:val="none" w:sz="0" w:space="0" w:color="auto"/>
                <w:left w:val="none" w:sz="0" w:space="0" w:color="auto"/>
                <w:bottom w:val="none" w:sz="0" w:space="0" w:color="auto"/>
                <w:right w:val="none" w:sz="0" w:space="0" w:color="auto"/>
              </w:divBdr>
            </w:div>
            <w:div w:id="763184989">
              <w:marLeft w:val="0"/>
              <w:marRight w:val="0"/>
              <w:marTop w:val="0"/>
              <w:marBottom w:val="0"/>
              <w:divBdr>
                <w:top w:val="none" w:sz="0" w:space="0" w:color="auto"/>
                <w:left w:val="none" w:sz="0" w:space="0" w:color="auto"/>
                <w:bottom w:val="none" w:sz="0" w:space="0" w:color="auto"/>
                <w:right w:val="none" w:sz="0" w:space="0" w:color="auto"/>
              </w:divBdr>
            </w:div>
            <w:div w:id="1461340458">
              <w:marLeft w:val="0"/>
              <w:marRight w:val="0"/>
              <w:marTop w:val="0"/>
              <w:marBottom w:val="0"/>
              <w:divBdr>
                <w:top w:val="none" w:sz="0" w:space="0" w:color="auto"/>
                <w:left w:val="none" w:sz="0" w:space="0" w:color="auto"/>
                <w:bottom w:val="none" w:sz="0" w:space="0" w:color="auto"/>
                <w:right w:val="none" w:sz="0" w:space="0" w:color="auto"/>
              </w:divBdr>
            </w:div>
            <w:div w:id="1774983157">
              <w:marLeft w:val="0"/>
              <w:marRight w:val="0"/>
              <w:marTop w:val="0"/>
              <w:marBottom w:val="0"/>
              <w:divBdr>
                <w:top w:val="none" w:sz="0" w:space="0" w:color="auto"/>
                <w:left w:val="none" w:sz="0" w:space="0" w:color="auto"/>
                <w:bottom w:val="none" w:sz="0" w:space="0" w:color="auto"/>
                <w:right w:val="none" w:sz="0" w:space="0" w:color="auto"/>
              </w:divBdr>
            </w:div>
            <w:div w:id="632247153">
              <w:marLeft w:val="0"/>
              <w:marRight w:val="0"/>
              <w:marTop w:val="0"/>
              <w:marBottom w:val="0"/>
              <w:divBdr>
                <w:top w:val="none" w:sz="0" w:space="0" w:color="auto"/>
                <w:left w:val="none" w:sz="0" w:space="0" w:color="auto"/>
                <w:bottom w:val="none" w:sz="0" w:space="0" w:color="auto"/>
                <w:right w:val="none" w:sz="0" w:space="0" w:color="auto"/>
              </w:divBdr>
            </w:div>
            <w:div w:id="868449619">
              <w:marLeft w:val="0"/>
              <w:marRight w:val="0"/>
              <w:marTop w:val="0"/>
              <w:marBottom w:val="0"/>
              <w:divBdr>
                <w:top w:val="none" w:sz="0" w:space="0" w:color="auto"/>
                <w:left w:val="none" w:sz="0" w:space="0" w:color="auto"/>
                <w:bottom w:val="none" w:sz="0" w:space="0" w:color="auto"/>
                <w:right w:val="none" w:sz="0" w:space="0" w:color="auto"/>
              </w:divBdr>
            </w:div>
            <w:div w:id="146872074">
              <w:marLeft w:val="0"/>
              <w:marRight w:val="0"/>
              <w:marTop w:val="0"/>
              <w:marBottom w:val="0"/>
              <w:divBdr>
                <w:top w:val="none" w:sz="0" w:space="0" w:color="auto"/>
                <w:left w:val="none" w:sz="0" w:space="0" w:color="auto"/>
                <w:bottom w:val="none" w:sz="0" w:space="0" w:color="auto"/>
                <w:right w:val="none" w:sz="0" w:space="0" w:color="auto"/>
              </w:divBdr>
            </w:div>
            <w:div w:id="1963490379">
              <w:marLeft w:val="0"/>
              <w:marRight w:val="0"/>
              <w:marTop w:val="0"/>
              <w:marBottom w:val="0"/>
              <w:divBdr>
                <w:top w:val="none" w:sz="0" w:space="0" w:color="auto"/>
                <w:left w:val="none" w:sz="0" w:space="0" w:color="auto"/>
                <w:bottom w:val="none" w:sz="0" w:space="0" w:color="auto"/>
                <w:right w:val="none" w:sz="0" w:space="0" w:color="auto"/>
              </w:divBdr>
            </w:div>
            <w:div w:id="139732640">
              <w:marLeft w:val="0"/>
              <w:marRight w:val="0"/>
              <w:marTop w:val="0"/>
              <w:marBottom w:val="0"/>
              <w:divBdr>
                <w:top w:val="none" w:sz="0" w:space="0" w:color="auto"/>
                <w:left w:val="none" w:sz="0" w:space="0" w:color="auto"/>
                <w:bottom w:val="none" w:sz="0" w:space="0" w:color="auto"/>
                <w:right w:val="none" w:sz="0" w:space="0" w:color="auto"/>
              </w:divBdr>
            </w:div>
            <w:div w:id="1789202808">
              <w:marLeft w:val="0"/>
              <w:marRight w:val="0"/>
              <w:marTop w:val="0"/>
              <w:marBottom w:val="0"/>
              <w:divBdr>
                <w:top w:val="none" w:sz="0" w:space="0" w:color="auto"/>
                <w:left w:val="none" w:sz="0" w:space="0" w:color="auto"/>
                <w:bottom w:val="none" w:sz="0" w:space="0" w:color="auto"/>
                <w:right w:val="none" w:sz="0" w:space="0" w:color="auto"/>
              </w:divBdr>
            </w:div>
            <w:div w:id="976493055">
              <w:marLeft w:val="0"/>
              <w:marRight w:val="0"/>
              <w:marTop w:val="0"/>
              <w:marBottom w:val="0"/>
              <w:divBdr>
                <w:top w:val="none" w:sz="0" w:space="0" w:color="auto"/>
                <w:left w:val="none" w:sz="0" w:space="0" w:color="auto"/>
                <w:bottom w:val="none" w:sz="0" w:space="0" w:color="auto"/>
                <w:right w:val="none" w:sz="0" w:space="0" w:color="auto"/>
              </w:divBdr>
            </w:div>
            <w:div w:id="1360084670">
              <w:marLeft w:val="0"/>
              <w:marRight w:val="0"/>
              <w:marTop w:val="0"/>
              <w:marBottom w:val="0"/>
              <w:divBdr>
                <w:top w:val="none" w:sz="0" w:space="0" w:color="auto"/>
                <w:left w:val="none" w:sz="0" w:space="0" w:color="auto"/>
                <w:bottom w:val="none" w:sz="0" w:space="0" w:color="auto"/>
                <w:right w:val="none" w:sz="0" w:space="0" w:color="auto"/>
              </w:divBdr>
            </w:div>
            <w:div w:id="732891690">
              <w:marLeft w:val="0"/>
              <w:marRight w:val="0"/>
              <w:marTop w:val="0"/>
              <w:marBottom w:val="0"/>
              <w:divBdr>
                <w:top w:val="none" w:sz="0" w:space="0" w:color="auto"/>
                <w:left w:val="none" w:sz="0" w:space="0" w:color="auto"/>
                <w:bottom w:val="none" w:sz="0" w:space="0" w:color="auto"/>
                <w:right w:val="none" w:sz="0" w:space="0" w:color="auto"/>
              </w:divBdr>
            </w:div>
            <w:div w:id="98768400">
              <w:marLeft w:val="0"/>
              <w:marRight w:val="0"/>
              <w:marTop w:val="0"/>
              <w:marBottom w:val="0"/>
              <w:divBdr>
                <w:top w:val="none" w:sz="0" w:space="0" w:color="auto"/>
                <w:left w:val="none" w:sz="0" w:space="0" w:color="auto"/>
                <w:bottom w:val="none" w:sz="0" w:space="0" w:color="auto"/>
                <w:right w:val="none" w:sz="0" w:space="0" w:color="auto"/>
              </w:divBdr>
            </w:div>
            <w:div w:id="2074115427">
              <w:marLeft w:val="0"/>
              <w:marRight w:val="0"/>
              <w:marTop w:val="0"/>
              <w:marBottom w:val="0"/>
              <w:divBdr>
                <w:top w:val="none" w:sz="0" w:space="0" w:color="auto"/>
                <w:left w:val="none" w:sz="0" w:space="0" w:color="auto"/>
                <w:bottom w:val="none" w:sz="0" w:space="0" w:color="auto"/>
                <w:right w:val="none" w:sz="0" w:space="0" w:color="auto"/>
              </w:divBdr>
            </w:div>
            <w:div w:id="1840926473">
              <w:marLeft w:val="0"/>
              <w:marRight w:val="0"/>
              <w:marTop w:val="0"/>
              <w:marBottom w:val="0"/>
              <w:divBdr>
                <w:top w:val="none" w:sz="0" w:space="0" w:color="auto"/>
                <w:left w:val="none" w:sz="0" w:space="0" w:color="auto"/>
                <w:bottom w:val="none" w:sz="0" w:space="0" w:color="auto"/>
                <w:right w:val="none" w:sz="0" w:space="0" w:color="auto"/>
              </w:divBdr>
            </w:div>
            <w:div w:id="542399655">
              <w:marLeft w:val="0"/>
              <w:marRight w:val="0"/>
              <w:marTop w:val="0"/>
              <w:marBottom w:val="0"/>
              <w:divBdr>
                <w:top w:val="none" w:sz="0" w:space="0" w:color="auto"/>
                <w:left w:val="none" w:sz="0" w:space="0" w:color="auto"/>
                <w:bottom w:val="none" w:sz="0" w:space="0" w:color="auto"/>
                <w:right w:val="none" w:sz="0" w:space="0" w:color="auto"/>
              </w:divBdr>
            </w:div>
            <w:div w:id="163085859">
              <w:marLeft w:val="0"/>
              <w:marRight w:val="0"/>
              <w:marTop w:val="0"/>
              <w:marBottom w:val="0"/>
              <w:divBdr>
                <w:top w:val="none" w:sz="0" w:space="0" w:color="auto"/>
                <w:left w:val="none" w:sz="0" w:space="0" w:color="auto"/>
                <w:bottom w:val="none" w:sz="0" w:space="0" w:color="auto"/>
                <w:right w:val="none" w:sz="0" w:space="0" w:color="auto"/>
              </w:divBdr>
            </w:div>
            <w:div w:id="871575408">
              <w:marLeft w:val="0"/>
              <w:marRight w:val="0"/>
              <w:marTop w:val="0"/>
              <w:marBottom w:val="0"/>
              <w:divBdr>
                <w:top w:val="none" w:sz="0" w:space="0" w:color="auto"/>
                <w:left w:val="none" w:sz="0" w:space="0" w:color="auto"/>
                <w:bottom w:val="none" w:sz="0" w:space="0" w:color="auto"/>
                <w:right w:val="none" w:sz="0" w:space="0" w:color="auto"/>
              </w:divBdr>
            </w:div>
            <w:div w:id="1712610491">
              <w:marLeft w:val="0"/>
              <w:marRight w:val="0"/>
              <w:marTop w:val="0"/>
              <w:marBottom w:val="0"/>
              <w:divBdr>
                <w:top w:val="none" w:sz="0" w:space="0" w:color="auto"/>
                <w:left w:val="none" w:sz="0" w:space="0" w:color="auto"/>
                <w:bottom w:val="none" w:sz="0" w:space="0" w:color="auto"/>
                <w:right w:val="none" w:sz="0" w:space="0" w:color="auto"/>
              </w:divBdr>
            </w:div>
            <w:div w:id="539435127">
              <w:marLeft w:val="0"/>
              <w:marRight w:val="0"/>
              <w:marTop w:val="0"/>
              <w:marBottom w:val="0"/>
              <w:divBdr>
                <w:top w:val="none" w:sz="0" w:space="0" w:color="auto"/>
                <w:left w:val="none" w:sz="0" w:space="0" w:color="auto"/>
                <w:bottom w:val="none" w:sz="0" w:space="0" w:color="auto"/>
                <w:right w:val="none" w:sz="0" w:space="0" w:color="auto"/>
              </w:divBdr>
            </w:div>
            <w:div w:id="390881593">
              <w:marLeft w:val="0"/>
              <w:marRight w:val="0"/>
              <w:marTop w:val="0"/>
              <w:marBottom w:val="0"/>
              <w:divBdr>
                <w:top w:val="none" w:sz="0" w:space="0" w:color="auto"/>
                <w:left w:val="none" w:sz="0" w:space="0" w:color="auto"/>
                <w:bottom w:val="none" w:sz="0" w:space="0" w:color="auto"/>
                <w:right w:val="none" w:sz="0" w:space="0" w:color="auto"/>
              </w:divBdr>
            </w:div>
            <w:div w:id="1502427043">
              <w:marLeft w:val="0"/>
              <w:marRight w:val="0"/>
              <w:marTop w:val="0"/>
              <w:marBottom w:val="0"/>
              <w:divBdr>
                <w:top w:val="none" w:sz="0" w:space="0" w:color="auto"/>
                <w:left w:val="none" w:sz="0" w:space="0" w:color="auto"/>
                <w:bottom w:val="none" w:sz="0" w:space="0" w:color="auto"/>
                <w:right w:val="none" w:sz="0" w:space="0" w:color="auto"/>
              </w:divBdr>
            </w:div>
            <w:div w:id="172455383">
              <w:marLeft w:val="0"/>
              <w:marRight w:val="0"/>
              <w:marTop w:val="0"/>
              <w:marBottom w:val="0"/>
              <w:divBdr>
                <w:top w:val="none" w:sz="0" w:space="0" w:color="auto"/>
                <w:left w:val="none" w:sz="0" w:space="0" w:color="auto"/>
                <w:bottom w:val="none" w:sz="0" w:space="0" w:color="auto"/>
                <w:right w:val="none" w:sz="0" w:space="0" w:color="auto"/>
              </w:divBdr>
            </w:div>
            <w:div w:id="1657421000">
              <w:marLeft w:val="0"/>
              <w:marRight w:val="0"/>
              <w:marTop w:val="0"/>
              <w:marBottom w:val="0"/>
              <w:divBdr>
                <w:top w:val="none" w:sz="0" w:space="0" w:color="auto"/>
                <w:left w:val="none" w:sz="0" w:space="0" w:color="auto"/>
                <w:bottom w:val="none" w:sz="0" w:space="0" w:color="auto"/>
                <w:right w:val="none" w:sz="0" w:space="0" w:color="auto"/>
              </w:divBdr>
            </w:div>
            <w:div w:id="1396473572">
              <w:marLeft w:val="0"/>
              <w:marRight w:val="0"/>
              <w:marTop w:val="0"/>
              <w:marBottom w:val="0"/>
              <w:divBdr>
                <w:top w:val="none" w:sz="0" w:space="0" w:color="auto"/>
                <w:left w:val="none" w:sz="0" w:space="0" w:color="auto"/>
                <w:bottom w:val="none" w:sz="0" w:space="0" w:color="auto"/>
                <w:right w:val="none" w:sz="0" w:space="0" w:color="auto"/>
              </w:divBdr>
            </w:div>
            <w:div w:id="202182854">
              <w:marLeft w:val="0"/>
              <w:marRight w:val="0"/>
              <w:marTop w:val="0"/>
              <w:marBottom w:val="0"/>
              <w:divBdr>
                <w:top w:val="none" w:sz="0" w:space="0" w:color="auto"/>
                <w:left w:val="none" w:sz="0" w:space="0" w:color="auto"/>
                <w:bottom w:val="none" w:sz="0" w:space="0" w:color="auto"/>
                <w:right w:val="none" w:sz="0" w:space="0" w:color="auto"/>
              </w:divBdr>
            </w:div>
            <w:div w:id="250046331">
              <w:marLeft w:val="0"/>
              <w:marRight w:val="0"/>
              <w:marTop w:val="0"/>
              <w:marBottom w:val="0"/>
              <w:divBdr>
                <w:top w:val="none" w:sz="0" w:space="0" w:color="auto"/>
                <w:left w:val="none" w:sz="0" w:space="0" w:color="auto"/>
                <w:bottom w:val="none" w:sz="0" w:space="0" w:color="auto"/>
                <w:right w:val="none" w:sz="0" w:space="0" w:color="auto"/>
              </w:divBdr>
            </w:div>
            <w:div w:id="128480577">
              <w:marLeft w:val="0"/>
              <w:marRight w:val="0"/>
              <w:marTop w:val="0"/>
              <w:marBottom w:val="0"/>
              <w:divBdr>
                <w:top w:val="none" w:sz="0" w:space="0" w:color="auto"/>
                <w:left w:val="none" w:sz="0" w:space="0" w:color="auto"/>
                <w:bottom w:val="none" w:sz="0" w:space="0" w:color="auto"/>
                <w:right w:val="none" w:sz="0" w:space="0" w:color="auto"/>
              </w:divBdr>
            </w:div>
            <w:div w:id="1973443854">
              <w:marLeft w:val="0"/>
              <w:marRight w:val="0"/>
              <w:marTop w:val="0"/>
              <w:marBottom w:val="0"/>
              <w:divBdr>
                <w:top w:val="none" w:sz="0" w:space="0" w:color="auto"/>
                <w:left w:val="none" w:sz="0" w:space="0" w:color="auto"/>
                <w:bottom w:val="none" w:sz="0" w:space="0" w:color="auto"/>
                <w:right w:val="none" w:sz="0" w:space="0" w:color="auto"/>
              </w:divBdr>
            </w:div>
            <w:div w:id="2018999222">
              <w:marLeft w:val="0"/>
              <w:marRight w:val="0"/>
              <w:marTop w:val="0"/>
              <w:marBottom w:val="0"/>
              <w:divBdr>
                <w:top w:val="none" w:sz="0" w:space="0" w:color="auto"/>
                <w:left w:val="none" w:sz="0" w:space="0" w:color="auto"/>
                <w:bottom w:val="none" w:sz="0" w:space="0" w:color="auto"/>
                <w:right w:val="none" w:sz="0" w:space="0" w:color="auto"/>
              </w:divBdr>
            </w:div>
            <w:div w:id="784891209">
              <w:marLeft w:val="0"/>
              <w:marRight w:val="0"/>
              <w:marTop w:val="0"/>
              <w:marBottom w:val="0"/>
              <w:divBdr>
                <w:top w:val="none" w:sz="0" w:space="0" w:color="auto"/>
                <w:left w:val="none" w:sz="0" w:space="0" w:color="auto"/>
                <w:bottom w:val="none" w:sz="0" w:space="0" w:color="auto"/>
                <w:right w:val="none" w:sz="0" w:space="0" w:color="auto"/>
              </w:divBdr>
            </w:div>
            <w:div w:id="237641618">
              <w:marLeft w:val="0"/>
              <w:marRight w:val="0"/>
              <w:marTop w:val="0"/>
              <w:marBottom w:val="0"/>
              <w:divBdr>
                <w:top w:val="none" w:sz="0" w:space="0" w:color="auto"/>
                <w:left w:val="none" w:sz="0" w:space="0" w:color="auto"/>
                <w:bottom w:val="none" w:sz="0" w:space="0" w:color="auto"/>
                <w:right w:val="none" w:sz="0" w:space="0" w:color="auto"/>
              </w:divBdr>
            </w:div>
            <w:div w:id="692076295">
              <w:marLeft w:val="0"/>
              <w:marRight w:val="0"/>
              <w:marTop w:val="0"/>
              <w:marBottom w:val="0"/>
              <w:divBdr>
                <w:top w:val="none" w:sz="0" w:space="0" w:color="auto"/>
                <w:left w:val="none" w:sz="0" w:space="0" w:color="auto"/>
                <w:bottom w:val="none" w:sz="0" w:space="0" w:color="auto"/>
                <w:right w:val="none" w:sz="0" w:space="0" w:color="auto"/>
              </w:divBdr>
            </w:div>
            <w:div w:id="493230337">
              <w:marLeft w:val="0"/>
              <w:marRight w:val="0"/>
              <w:marTop w:val="0"/>
              <w:marBottom w:val="0"/>
              <w:divBdr>
                <w:top w:val="none" w:sz="0" w:space="0" w:color="auto"/>
                <w:left w:val="none" w:sz="0" w:space="0" w:color="auto"/>
                <w:bottom w:val="none" w:sz="0" w:space="0" w:color="auto"/>
                <w:right w:val="none" w:sz="0" w:space="0" w:color="auto"/>
              </w:divBdr>
            </w:div>
            <w:div w:id="1495683577">
              <w:marLeft w:val="0"/>
              <w:marRight w:val="0"/>
              <w:marTop w:val="0"/>
              <w:marBottom w:val="0"/>
              <w:divBdr>
                <w:top w:val="none" w:sz="0" w:space="0" w:color="auto"/>
                <w:left w:val="none" w:sz="0" w:space="0" w:color="auto"/>
                <w:bottom w:val="none" w:sz="0" w:space="0" w:color="auto"/>
                <w:right w:val="none" w:sz="0" w:space="0" w:color="auto"/>
              </w:divBdr>
            </w:div>
            <w:div w:id="1727026705">
              <w:marLeft w:val="0"/>
              <w:marRight w:val="0"/>
              <w:marTop w:val="0"/>
              <w:marBottom w:val="0"/>
              <w:divBdr>
                <w:top w:val="none" w:sz="0" w:space="0" w:color="auto"/>
                <w:left w:val="none" w:sz="0" w:space="0" w:color="auto"/>
                <w:bottom w:val="none" w:sz="0" w:space="0" w:color="auto"/>
                <w:right w:val="none" w:sz="0" w:space="0" w:color="auto"/>
              </w:divBdr>
            </w:div>
            <w:div w:id="1852329111">
              <w:marLeft w:val="0"/>
              <w:marRight w:val="0"/>
              <w:marTop w:val="0"/>
              <w:marBottom w:val="0"/>
              <w:divBdr>
                <w:top w:val="none" w:sz="0" w:space="0" w:color="auto"/>
                <w:left w:val="none" w:sz="0" w:space="0" w:color="auto"/>
                <w:bottom w:val="none" w:sz="0" w:space="0" w:color="auto"/>
                <w:right w:val="none" w:sz="0" w:space="0" w:color="auto"/>
              </w:divBdr>
            </w:div>
            <w:div w:id="1764449401">
              <w:marLeft w:val="0"/>
              <w:marRight w:val="0"/>
              <w:marTop w:val="0"/>
              <w:marBottom w:val="0"/>
              <w:divBdr>
                <w:top w:val="none" w:sz="0" w:space="0" w:color="auto"/>
                <w:left w:val="none" w:sz="0" w:space="0" w:color="auto"/>
                <w:bottom w:val="none" w:sz="0" w:space="0" w:color="auto"/>
                <w:right w:val="none" w:sz="0" w:space="0" w:color="auto"/>
              </w:divBdr>
            </w:div>
            <w:div w:id="536048897">
              <w:marLeft w:val="0"/>
              <w:marRight w:val="0"/>
              <w:marTop w:val="0"/>
              <w:marBottom w:val="0"/>
              <w:divBdr>
                <w:top w:val="none" w:sz="0" w:space="0" w:color="auto"/>
                <w:left w:val="none" w:sz="0" w:space="0" w:color="auto"/>
                <w:bottom w:val="none" w:sz="0" w:space="0" w:color="auto"/>
                <w:right w:val="none" w:sz="0" w:space="0" w:color="auto"/>
              </w:divBdr>
            </w:div>
            <w:div w:id="1233925655">
              <w:marLeft w:val="0"/>
              <w:marRight w:val="0"/>
              <w:marTop w:val="0"/>
              <w:marBottom w:val="0"/>
              <w:divBdr>
                <w:top w:val="none" w:sz="0" w:space="0" w:color="auto"/>
                <w:left w:val="none" w:sz="0" w:space="0" w:color="auto"/>
                <w:bottom w:val="none" w:sz="0" w:space="0" w:color="auto"/>
                <w:right w:val="none" w:sz="0" w:space="0" w:color="auto"/>
              </w:divBdr>
            </w:div>
            <w:div w:id="389034723">
              <w:marLeft w:val="0"/>
              <w:marRight w:val="0"/>
              <w:marTop w:val="0"/>
              <w:marBottom w:val="0"/>
              <w:divBdr>
                <w:top w:val="none" w:sz="0" w:space="0" w:color="auto"/>
                <w:left w:val="none" w:sz="0" w:space="0" w:color="auto"/>
                <w:bottom w:val="none" w:sz="0" w:space="0" w:color="auto"/>
                <w:right w:val="none" w:sz="0" w:space="0" w:color="auto"/>
              </w:divBdr>
            </w:div>
            <w:div w:id="1057582973">
              <w:marLeft w:val="0"/>
              <w:marRight w:val="0"/>
              <w:marTop w:val="0"/>
              <w:marBottom w:val="0"/>
              <w:divBdr>
                <w:top w:val="none" w:sz="0" w:space="0" w:color="auto"/>
                <w:left w:val="none" w:sz="0" w:space="0" w:color="auto"/>
                <w:bottom w:val="none" w:sz="0" w:space="0" w:color="auto"/>
                <w:right w:val="none" w:sz="0" w:space="0" w:color="auto"/>
              </w:divBdr>
            </w:div>
            <w:div w:id="692996305">
              <w:marLeft w:val="0"/>
              <w:marRight w:val="0"/>
              <w:marTop w:val="0"/>
              <w:marBottom w:val="0"/>
              <w:divBdr>
                <w:top w:val="none" w:sz="0" w:space="0" w:color="auto"/>
                <w:left w:val="none" w:sz="0" w:space="0" w:color="auto"/>
                <w:bottom w:val="none" w:sz="0" w:space="0" w:color="auto"/>
                <w:right w:val="none" w:sz="0" w:space="0" w:color="auto"/>
              </w:divBdr>
            </w:div>
            <w:div w:id="305939429">
              <w:marLeft w:val="0"/>
              <w:marRight w:val="0"/>
              <w:marTop w:val="0"/>
              <w:marBottom w:val="0"/>
              <w:divBdr>
                <w:top w:val="none" w:sz="0" w:space="0" w:color="auto"/>
                <w:left w:val="none" w:sz="0" w:space="0" w:color="auto"/>
                <w:bottom w:val="none" w:sz="0" w:space="0" w:color="auto"/>
                <w:right w:val="none" w:sz="0" w:space="0" w:color="auto"/>
              </w:divBdr>
            </w:div>
            <w:div w:id="1063603081">
              <w:marLeft w:val="0"/>
              <w:marRight w:val="0"/>
              <w:marTop w:val="0"/>
              <w:marBottom w:val="0"/>
              <w:divBdr>
                <w:top w:val="none" w:sz="0" w:space="0" w:color="auto"/>
                <w:left w:val="none" w:sz="0" w:space="0" w:color="auto"/>
                <w:bottom w:val="none" w:sz="0" w:space="0" w:color="auto"/>
                <w:right w:val="none" w:sz="0" w:space="0" w:color="auto"/>
              </w:divBdr>
            </w:div>
            <w:div w:id="1427457147">
              <w:marLeft w:val="0"/>
              <w:marRight w:val="0"/>
              <w:marTop w:val="0"/>
              <w:marBottom w:val="0"/>
              <w:divBdr>
                <w:top w:val="none" w:sz="0" w:space="0" w:color="auto"/>
                <w:left w:val="none" w:sz="0" w:space="0" w:color="auto"/>
                <w:bottom w:val="none" w:sz="0" w:space="0" w:color="auto"/>
                <w:right w:val="none" w:sz="0" w:space="0" w:color="auto"/>
              </w:divBdr>
            </w:div>
            <w:div w:id="1127626912">
              <w:marLeft w:val="0"/>
              <w:marRight w:val="0"/>
              <w:marTop w:val="0"/>
              <w:marBottom w:val="0"/>
              <w:divBdr>
                <w:top w:val="none" w:sz="0" w:space="0" w:color="auto"/>
                <w:left w:val="none" w:sz="0" w:space="0" w:color="auto"/>
                <w:bottom w:val="none" w:sz="0" w:space="0" w:color="auto"/>
                <w:right w:val="none" w:sz="0" w:space="0" w:color="auto"/>
              </w:divBdr>
            </w:div>
            <w:div w:id="1850824171">
              <w:marLeft w:val="0"/>
              <w:marRight w:val="0"/>
              <w:marTop w:val="0"/>
              <w:marBottom w:val="0"/>
              <w:divBdr>
                <w:top w:val="none" w:sz="0" w:space="0" w:color="auto"/>
                <w:left w:val="none" w:sz="0" w:space="0" w:color="auto"/>
                <w:bottom w:val="none" w:sz="0" w:space="0" w:color="auto"/>
                <w:right w:val="none" w:sz="0" w:space="0" w:color="auto"/>
              </w:divBdr>
            </w:div>
            <w:div w:id="1018852505">
              <w:marLeft w:val="0"/>
              <w:marRight w:val="0"/>
              <w:marTop w:val="0"/>
              <w:marBottom w:val="0"/>
              <w:divBdr>
                <w:top w:val="none" w:sz="0" w:space="0" w:color="auto"/>
                <w:left w:val="none" w:sz="0" w:space="0" w:color="auto"/>
                <w:bottom w:val="none" w:sz="0" w:space="0" w:color="auto"/>
                <w:right w:val="none" w:sz="0" w:space="0" w:color="auto"/>
              </w:divBdr>
            </w:div>
            <w:div w:id="731736597">
              <w:marLeft w:val="0"/>
              <w:marRight w:val="0"/>
              <w:marTop w:val="0"/>
              <w:marBottom w:val="0"/>
              <w:divBdr>
                <w:top w:val="none" w:sz="0" w:space="0" w:color="auto"/>
                <w:left w:val="none" w:sz="0" w:space="0" w:color="auto"/>
                <w:bottom w:val="none" w:sz="0" w:space="0" w:color="auto"/>
                <w:right w:val="none" w:sz="0" w:space="0" w:color="auto"/>
              </w:divBdr>
            </w:div>
            <w:div w:id="1603563996">
              <w:marLeft w:val="0"/>
              <w:marRight w:val="0"/>
              <w:marTop w:val="0"/>
              <w:marBottom w:val="0"/>
              <w:divBdr>
                <w:top w:val="none" w:sz="0" w:space="0" w:color="auto"/>
                <w:left w:val="none" w:sz="0" w:space="0" w:color="auto"/>
                <w:bottom w:val="none" w:sz="0" w:space="0" w:color="auto"/>
                <w:right w:val="none" w:sz="0" w:space="0" w:color="auto"/>
              </w:divBdr>
            </w:div>
            <w:div w:id="930817238">
              <w:marLeft w:val="0"/>
              <w:marRight w:val="0"/>
              <w:marTop w:val="0"/>
              <w:marBottom w:val="0"/>
              <w:divBdr>
                <w:top w:val="none" w:sz="0" w:space="0" w:color="auto"/>
                <w:left w:val="none" w:sz="0" w:space="0" w:color="auto"/>
                <w:bottom w:val="none" w:sz="0" w:space="0" w:color="auto"/>
                <w:right w:val="none" w:sz="0" w:space="0" w:color="auto"/>
              </w:divBdr>
            </w:div>
            <w:div w:id="767697639">
              <w:marLeft w:val="0"/>
              <w:marRight w:val="0"/>
              <w:marTop w:val="0"/>
              <w:marBottom w:val="0"/>
              <w:divBdr>
                <w:top w:val="none" w:sz="0" w:space="0" w:color="auto"/>
                <w:left w:val="none" w:sz="0" w:space="0" w:color="auto"/>
                <w:bottom w:val="none" w:sz="0" w:space="0" w:color="auto"/>
                <w:right w:val="none" w:sz="0" w:space="0" w:color="auto"/>
              </w:divBdr>
            </w:div>
            <w:div w:id="470368247">
              <w:marLeft w:val="0"/>
              <w:marRight w:val="0"/>
              <w:marTop w:val="0"/>
              <w:marBottom w:val="0"/>
              <w:divBdr>
                <w:top w:val="none" w:sz="0" w:space="0" w:color="auto"/>
                <w:left w:val="none" w:sz="0" w:space="0" w:color="auto"/>
                <w:bottom w:val="none" w:sz="0" w:space="0" w:color="auto"/>
                <w:right w:val="none" w:sz="0" w:space="0" w:color="auto"/>
              </w:divBdr>
            </w:div>
            <w:div w:id="48574664">
              <w:marLeft w:val="0"/>
              <w:marRight w:val="0"/>
              <w:marTop w:val="0"/>
              <w:marBottom w:val="0"/>
              <w:divBdr>
                <w:top w:val="none" w:sz="0" w:space="0" w:color="auto"/>
                <w:left w:val="none" w:sz="0" w:space="0" w:color="auto"/>
                <w:bottom w:val="none" w:sz="0" w:space="0" w:color="auto"/>
                <w:right w:val="none" w:sz="0" w:space="0" w:color="auto"/>
              </w:divBdr>
            </w:div>
            <w:div w:id="2116292138">
              <w:marLeft w:val="0"/>
              <w:marRight w:val="0"/>
              <w:marTop w:val="0"/>
              <w:marBottom w:val="0"/>
              <w:divBdr>
                <w:top w:val="none" w:sz="0" w:space="0" w:color="auto"/>
                <w:left w:val="none" w:sz="0" w:space="0" w:color="auto"/>
                <w:bottom w:val="none" w:sz="0" w:space="0" w:color="auto"/>
                <w:right w:val="none" w:sz="0" w:space="0" w:color="auto"/>
              </w:divBdr>
            </w:div>
            <w:div w:id="1686596711">
              <w:marLeft w:val="0"/>
              <w:marRight w:val="0"/>
              <w:marTop w:val="0"/>
              <w:marBottom w:val="0"/>
              <w:divBdr>
                <w:top w:val="none" w:sz="0" w:space="0" w:color="auto"/>
                <w:left w:val="none" w:sz="0" w:space="0" w:color="auto"/>
                <w:bottom w:val="none" w:sz="0" w:space="0" w:color="auto"/>
                <w:right w:val="none" w:sz="0" w:space="0" w:color="auto"/>
              </w:divBdr>
            </w:div>
            <w:div w:id="1496922377">
              <w:marLeft w:val="0"/>
              <w:marRight w:val="0"/>
              <w:marTop w:val="0"/>
              <w:marBottom w:val="0"/>
              <w:divBdr>
                <w:top w:val="none" w:sz="0" w:space="0" w:color="auto"/>
                <w:left w:val="none" w:sz="0" w:space="0" w:color="auto"/>
                <w:bottom w:val="none" w:sz="0" w:space="0" w:color="auto"/>
                <w:right w:val="none" w:sz="0" w:space="0" w:color="auto"/>
              </w:divBdr>
            </w:div>
            <w:div w:id="730352193">
              <w:marLeft w:val="0"/>
              <w:marRight w:val="0"/>
              <w:marTop w:val="0"/>
              <w:marBottom w:val="0"/>
              <w:divBdr>
                <w:top w:val="none" w:sz="0" w:space="0" w:color="auto"/>
                <w:left w:val="none" w:sz="0" w:space="0" w:color="auto"/>
                <w:bottom w:val="none" w:sz="0" w:space="0" w:color="auto"/>
                <w:right w:val="none" w:sz="0" w:space="0" w:color="auto"/>
              </w:divBdr>
            </w:div>
            <w:div w:id="1286042275">
              <w:marLeft w:val="0"/>
              <w:marRight w:val="0"/>
              <w:marTop w:val="0"/>
              <w:marBottom w:val="0"/>
              <w:divBdr>
                <w:top w:val="none" w:sz="0" w:space="0" w:color="auto"/>
                <w:left w:val="none" w:sz="0" w:space="0" w:color="auto"/>
                <w:bottom w:val="none" w:sz="0" w:space="0" w:color="auto"/>
                <w:right w:val="none" w:sz="0" w:space="0" w:color="auto"/>
              </w:divBdr>
            </w:div>
            <w:div w:id="186985623">
              <w:marLeft w:val="0"/>
              <w:marRight w:val="0"/>
              <w:marTop w:val="0"/>
              <w:marBottom w:val="0"/>
              <w:divBdr>
                <w:top w:val="none" w:sz="0" w:space="0" w:color="auto"/>
                <w:left w:val="none" w:sz="0" w:space="0" w:color="auto"/>
                <w:bottom w:val="none" w:sz="0" w:space="0" w:color="auto"/>
                <w:right w:val="none" w:sz="0" w:space="0" w:color="auto"/>
              </w:divBdr>
            </w:div>
            <w:div w:id="811992737">
              <w:marLeft w:val="0"/>
              <w:marRight w:val="0"/>
              <w:marTop w:val="0"/>
              <w:marBottom w:val="0"/>
              <w:divBdr>
                <w:top w:val="none" w:sz="0" w:space="0" w:color="auto"/>
                <w:left w:val="none" w:sz="0" w:space="0" w:color="auto"/>
                <w:bottom w:val="none" w:sz="0" w:space="0" w:color="auto"/>
                <w:right w:val="none" w:sz="0" w:space="0" w:color="auto"/>
              </w:divBdr>
            </w:div>
            <w:div w:id="1659767582">
              <w:marLeft w:val="0"/>
              <w:marRight w:val="0"/>
              <w:marTop w:val="0"/>
              <w:marBottom w:val="0"/>
              <w:divBdr>
                <w:top w:val="none" w:sz="0" w:space="0" w:color="auto"/>
                <w:left w:val="none" w:sz="0" w:space="0" w:color="auto"/>
                <w:bottom w:val="none" w:sz="0" w:space="0" w:color="auto"/>
                <w:right w:val="none" w:sz="0" w:space="0" w:color="auto"/>
              </w:divBdr>
            </w:div>
            <w:div w:id="360742157">
              <w:marLeft w:val="0"/>
              <w:marRight w:val="0"/>
              <w:marTop w:val="0"/>
              <w:marBottom w:val="0"/>
              <w:divBdr>
                <w:top w:val="none" w:sz="0" w:space="0" w:color="auto"/>
                <w:left w:val="none" w:sz="0" w:space="0" w:color="auto"/>
                <w:bottom w:val="none" w:sz="0" w:space="0" w:color="auto"/>
                <w:right w:val="none" w:sz="0" w:space="0" w:color="auto"/>
              </w:divBdr>
            </w:div>
            <w:div w:id="140849043">
              <w:marLeft w:val="0"/>
              <w:marRight w:val="0"/>
              <w:marTop w:val="0"/>
              <w:marBottom w:val="0"/>
              <w:divBdr>
                <w:top w:val="none" w:sz="0" w:space="0" w:color="auto"/>
                <w:left w:val="none" w:sz="0" w:space="0" w:color="auto"/>
                <w:bottom w:val="none" w:sz="0" w:space="0" w:color="auto"/>
                <w:right w:val="none" w:sz="0" w:space="0" w:color="auto"/>
              </w:divBdr>
            </w:div>
            <w:div w:id="626931104">
              <w:marLeft w:val="0"/>
              <w:marRight w:val="0"/>
              <w:marTop w:val="0"/>
              <w:marBottom w:val="0"/>
              <w:divBdr>
                <w:top w:val="none" w:sz="0" w:space="0" w:color="auto"/>
                <w:left w:val="none" w:sz="0" w:space="0" w:color="auto"/>
                <w:bottom w:val="none" w:sz="0" w:space="0" w:color="auto"/>
                <w:right w:val="none" w:sz="0" w:space="0" w:color="auto"/>
              </w:divBdr>
            </w:div>
            <w:div w:id="1132096861">
              <w:marLeft w:val="0"/>
              <w:marRight w:val="0"/>
              <w:marTop w:val="0"/>
              <w:marBottom w:val="0"/>
              <w:divBdr>
                <w:top w:val="none" w:sz="0" w:space="0" w:color="auto"/>
                <w:left w:val="none" w:sz="0" w:space="0" w:color="auto"/>
                <w:bottom w:val="none" w:sz="0" w:space="0" w:color="auto"/>
                <w:right w:val="none" w:sz="0" w:space="0" w:color="auto"/>
              </w:divBdr>
            </w:div>
            <w:div w:id="944381702">
              <w:marLeft w:val="0"/>
              <w:marRight w:val="0"/>
              <w:marTop w:val="0"/>
              <w:marBottom w:val="0"/>
              <w:divBdr>
                <w:top w:val="none" w:sz="0" w:space="0" w:color="auto"/>
                <w:left w:val="none" w:sz="0" w:space="0" w:color="auto"/>
                <w:bottom w:val="none" w:sz="0" w:space="0" w:color="auto"/>
                <w:right w:val="none" w:sz="0" w:space="0" w:color="auto"/>
              </w:divBdr>
            </w:div>
            <w:div w:id="1130561954">
              <w:marLeft w:val="0"/>
              <w:marRight w:val="0"/>
              <w:marTop w:val="0"/>
              <w:marBottom w:val="0"/>
              <w:divBdr>
                <w:top w:val="none" w:sz="0" w:space="0" w:color="auto"/>
                <w:left w:val="none" w:sz="0" w:space="0" w:color="auto"/>
                <w:bottom w:val="none" w:sz="0" w:space="0" w:color="auto"/>
                <w:right w:val="none" w:sz="0" w:space="0" w:color="auto"/>
              </w:divBdr>
            </w:div>
            <w:div w:id="1029985166">
              <w:marLeft w:val="0"/>
              <w:marRight w:val="0"/>
              <w:marTop w:val="0"/>
              <w:marBottom w:val="0"/>
              <w:divBdr>
                <w:top w:val="none" w:sz="0" w:space="0" w:color="auto"/>
                <w:left w:val="none" w:sz="0" w:space="0" w:color="auto"/>
                <w:bottom w:val="none" w:sz="0" w:space="0" w:color="auto"/>
                <w:right w:val="none" w:sz="0" w:space="0" w:color="auto"/>
              </w:divBdr>
            </w:div>
            <w:div w:id="538321741">
              <w:marLeft w:val="0"/>
              <w:marRight w:val="0"/>
              <w:marTop w:val="0"/>
              <w:marBottom w:val="0"/>
              <w:divBdr>
                <w:top w:val="none" w:sz="0" w:space="0" w:color="auto"/>
                <w:left w:val="none" w:sz="0" w:space="0" w:color="auto"/>
                <w:bottom w:val="none" w:sz="0" w:space="0" w:color="auto"/>
                <w:right w:val="none" w:sz="0" w:space="0" w:color="auto"/>
              </w:divBdr>
            </w:div>
            <w:div w:id="1252004070">
              <w:marLeft w:val="0"/>
              <w:marRight w:val="0"/>
              <w:marTop w:val="0"/>
              <w:marBottom w:val="0"/>
              <w:divBdr>
                <w:top w:val="none" w:sz="0" w:space="0" w:color="auto"/>
                <w:left w:val="none" w:sz="0" w:space="0" w:color="auto"/>
                <w:bottom w:val="none" w:sz="0" w:space="0" w:color="auto"/>
                <w:right w:val="none" w:sz="0" w:space="0" w:color="auto"/>
              </w:divBdr>
            </w:div>
            <w:div w:id="1196578711">
              <w:marLeft w:val="0"/>
              <w:marRight w:val="0"/>
              <w:marTop w:val="0"/>
              <w:marBottom w:val="0"/>
              <w:divBdr>
                <w:top w:val="none" w:sz="0" w:space="0" w:color="auto"/>
                <w:left w:val="none" w:sz="0" w:space="0" w:color="auto"/>
                <w:bottom w:val="none" w:sz="0" w:space="0" w:color="auto"/>
                <w:right w:val="none" w:sz="0" w:space="0" w:color="auto"/>
              </w:divBdr>
            </w:div>
            <w:div w:id="1394809553">
              <w:marLeft w:val="0"/>
              <w:marRight w:val="0"/>
              <w:marTop w:val="0"/>
              <w:marBottom w:val="0"/>
              <w:divBdr>
                <w:top w:val="none" w:sz="0" w:space="0" w:color="auto"/>
                <w:left w:val="none" w:sz="0" w:space="0" w:color="auto"/>
                <w:bottom w:val="none" w:sz="0" w:space="0" w:color="auto"/>
                <w:right w:val="none" w:sz="0" w:space="0" w:color="auto"/>
              </w:divBdr>
            </w:div>
            <w:div w:id="1449465606">
              <w:marLeft w:val="0"/>
              <w:marRight w:val="0"/>
              <w:marTop w:val="0"/>
              <w:marBottom w:val="0"/>
              <w:divBdr>
                <w:top w:val="none" w:sz="0" w:space="0" w:color="auto"/>
                <w:left w:val="none" w:sz="0" w:space="0" w:color="auto"/>
                <w:bottom w:val="none" w:sz="0" w:space="0" w:color="auto"/>
                <w:right w:val="none" w:sz="0" w:space="0" w:color="auto"/>
              </w:divBdr>
            </w:div>
            <w:div w:id="1481120053">
              <w:marLeft w:val="0"/>
              <w:marRight w:val="0"/>
              <w:marTop w:val="0"/>
              <w:marBottom w:val="0"/>
              <w:divBdr>
                <w:top w:val="none" w:sz="0" w:space="0" w:color="auto"/>
                <w:left w:val="none" w:sz="0" w:space="0" w:color="auto"/>
                <w:bottom w:val="none" w:sz="0" w:space="0" w:color="auto"/>
                <w:right w:val="none" w:sz="0" w:space="0" w:color="auto"/>
              </w:divBdr>
            </w:div>
            <w:div w:id="651835570">
              <w:marLeft w:val="0"/>
              <w:marRight w:val="0"/>
              <w:marTop w:val="0"/>
              <w:marBottom w:val="0"/>
              <w:divBdr>
                <w:top w:val="none" w:sz="0" w:space="0" w:color="auto"/>
                <w:left w:val="none" w:sz="0" w:space="0" w:color="auto"/>
                <w:bottom w:val="none" w:sz="0" w:space="0" w:color="auto"/>
                <w:right w:val="none" w:sz="0" w:space="0" w:color="auto"/>
              </w:divBdr>
            </w:div>
            <w:div w:id="570431111">
              <w:marLeft w:val="0"/>
              <w:marRight w:val="0"/>
              <w:marTop w:val="0"/>
              <w:marBottom w:val="0"/>
              <w:divBdr>
                <w:top w:val="none" w:sz="0" w:space="0" w:color="auto"/>
                <w:left w:val="none" w:sz="0" w:space="0" w:color="auto"/>
                <w:bottom w:val="none" w:sz="0" w:space="0" w:color="auto"/>
                <w:right w:val="none" w:sz="0" w:space="0" w:color="auto"/>
              </w:divBdr>
            </w:div>
            <w:div w:id="1507013415">
              <w:marLeft w:val="0"/>
              <w:marRight w:val="0"/>
              <w:marTop w:val="0"/>
              <w:marBottom w:val="0"/>
              <w:divBdr>
                <w:top w:val="none" w:sz="0" w:space="0" w:color="auto"/>
                <w:left w:val="none" w:sz="0" w:space="0" w:color="auto"/>
                <w:bottom w:val="none" w:sz="0" w:space="0" w:color="auto"/>
                <w:right w:val="none" w:sz="0" w:space="0" w:color="auto"/>
              </w:divBdr>
            </w:div>
            <w:div w:id="1688677678">
              <w:marLeft w:val="0"/>
              <w:marRight w:val="0"/>
              <w:marTop w:val="0"/>
              <w:marBottom w:val="0"/>
              <w:divBdr>
                <w:top w:val="none" w:sz="0" w:space="0" w:color="auto"/>
                <w:left w:val="none" w:sz="0" w:space="0" w:color="auto"/>
                <w:bottom w:val="none" w:sz="0" w:space="0" w:color="auto"/>
                <w:right w:val="none" w:sz="0" w:space="0" w:color="auto"/>
              </w:divBdr>
            </w:div>
            <w:div w:id="1223835953">
              <w:marLeft w:val="0"/>
              <w:marRight w:val="0"/>
              <w:marTop w:val="0"/>
              <w:marBottom w:val="0"/>
              <w:divBdr>
                <w:top w:val="none" w:sz="0" w:space="0" w:color="auto"/>
                <w:left w:val="none" w:sz="0" w:space="0" w:color="auto"/>
                <w:bottom w:val="none" w:sz="0" w:space="0" w:color="auto"/>
                <w:right w:val="none" w:sz="0" w:space="0" w:color="auto"/>
              </w:divBdr>
            </w:div>
            <w:div w:id="2122646129">
              <w:marLeft w:val="0"/>
              <w:marRight w:val="0"/>
              <w:marTop w:val="0"/>
              <w:marBottom w:val="0"/>
              <w:divBdr>
                <w:top w:val="none" w:sz="0" w:space="0" w:color="auto"/>
                <w:left w:val="none" w:sz="0" w:space="0" w:color="auto"/>
                <w:bottom w:val="none" w:sz="0" w:space="0" w:color="auto"/>
                <w:right w:val="none" w:sz="0" w:space="0" w:color="auto"/>
              </w:divBdr>
            </w:div>
            <w:div w:id="696080899">
              <w:marLeft w:val="0"/>
              <w:marRight w:val="0"/>
              <w:marTop w:val="0"/>
              <w:marBottom w:val="0"/>
              <w:divBdr>
                <w:top w:val="none" w:sz="0" w:space="0" w:color="auto"/>
                <w:left w:val="none" w:sz="0" w:space="0" w:color="auto"/>
                <w:bottom w:val="none" w:sz="0" w:space="0" w:color="auto"/>
                <w:right w:val="none" w:sz="0" w:space="0" w:color="auto"/>
              </w:divBdr>
            </w:div>
            <w:div w:id="1040322778">
              <w:marLeft w:val="0"/>
              <w:marRight w:val="0"/>
              <w:marTop w:val="0"/>
              <w:marBottom w:val="0"/>
              <w:divBdr>
                <w:top w:val="none" w:sz="0" w:space="0" w:color="auto"/>
                <w:left w:val="none" w:sz="0" w:space="0" w:color="auto"/>
                <w:bottom w:val="none" w:sz="0" w:space="0" w:color="auto"/>
                <w:right w:val="none" w:sz="0" w:space="0" w:color="auto"/>
              </w:divBdr>
            </w:div>
            <w:div w:id="2072339120">
              <w:marLeft w:val="0"/>
              <w:marRight w:val="0"/>
              <w:marTop w:val="0"/>
              <w:marBottom w:val="0"/>
              <w:divBdr>
                <w:top w:val="none" w:sz="0" w:space="0" w:color="auto"/>
                <w:left w:val="none" w:sz="0" w:space="0" w:color="auto"/>
                <w:bottom w:val="none" w:sz="0" w:space="0" w:color="auto"/>
                <w:right w:val="none" w:sz="0" w:space="0" w:color="auto"/>
              </w:divBdr>
            </w:div>
            <w:div w:id="734205342">
              <w:marLeft w:val="0"/>
              <w:marRight w:val="0"/>
              <w:marTop w:val="0"/>
              <w:marBottom w:val="0"/>
              <w:divBdr>
                <w:top w:val="none" w:sz="0" w:space="0" w:color="auto"/>
                <w:left w:val="none" w:sz="0" w:space="0" w:color="auto"/>
                <w:bottom w:val="none" w:sz="0" w:space="0" w:color="auto"/>
                <w:right w:val="none" w:sz="0" w:space="0" w:color="auto"/>
              </w:divBdr>
            </w:div>
            <w:div w:id="1606838686">
              <w:marLeft w:val="0"/>
              <w:marRight w:val="0"/>
              <w:marTop w:val="0"/>
              <w:marBottom w:val="0"/>
              <w:divBdr>
                <w:top w:val="none" w:sz="0" w:space="0" w:color="auto"/>
                <w:left w:val="none" w:sz="0" w:space="0" w:color="auto"/>
                <w:bottom w:val="none" w:sz="0" w:space="0" w:color="auto"/>
                <w:right w:val="none" w:sz="0" w:space="0" w:color="auto"/>
              </w:divBdr>
            </w:div>
            <w:div w:id="2145002910">
              <w:marLeft w:val="0"/>
              <w:marRight w:val="0"/>
              <w:marTop w:val="0"/>
              <w:marBottom w:val="0"/>
              <w:divBdr>
                <w:top w:val="none" w:sz="0" w:space="0" w:color="auto"/>
                <w:left w:val="none" w:sz="0" w:space="0" w:color="auto"/>
                <w:bottom w:val="none" w:sz="0" w:space="0" w:color="auto"/>
                <w:right w:val="none" w:sz="0" w:space="0" w:color="auto"/>
              </w:divBdr>
            </w:div>
            <w:div w:id="630981790">
              <w:marLeft w:val="0"/>
              <w:marRight w:val="0"/>
              <w:marTop w:val="0"/>
              <w:marBottom w:val="0"/>
              <w:divBdr>
                <w:top w:val="none" w:sz="0" w:space="0" w:color="auto"/>
                <w:left w:val="none" w:sz="0" w:space="0" w:color="auto"/>
                <w:bottom w:val="none" w:sz="0" w:space="0" w:color="auto"/>
                <w:right w:val="none" w:sz="0" w:space="0" w:color="auto"/>
              </w:divBdr>
            </w:div>
            <w:div w:id="607470441">
              <w:marLeft w:val="0"/>
              <w:marRight w:val="0"/>
              <w:marTop w:val="0"/>
              <w:marBottom w:val="0"/>
              <w:divBdr>
                <w:top w:val="none" w:sz="0" w:space="0" w:color="auto"/>
                <w:left w:val="none" w:sz="0" w:space="0" w:color="auto"/>
                <w:bottom w:val="none" w:sz="0" w:space="0" w:color="auto"/>
                <w:right w:val="none" w:sz="0" w:space="0" w:color="auto"/>
              </w:divBdr>
            </w:div>
            <w:div w:id="652956188">
              <w:marLeft w:val="0"/>
              <w:marRight w:val="0"/>
              <w:marTop w:val="0"/>
              <w:marBottom w:val="0"/>
              <w:divBdr>
                <w:top w:val="none" w:sz="0" w:space="0" w:color="auto"/>
                <w:left w:val="none" w:sz="0" w:space="0" w:color="auto"/>
                <w:bottom w:val="none" w:sz="0" w:space="0" w:color="auto"/>
                <w:right w:val="none" w:sz="0" w:space="0" w:color="auto"/>
              </w:divBdr>
            </w:div>
            <w:div w:id="329527798">
              <w:marLeft w:val="0"/>
              <w:marRight w:val="0"/>
              <w:marTop w:val="0"/>
              <w:marBottom w:val="0"/>
              <w:divBdr>
                <w:top w:val="none" w:sz="0" w:space="0" w:color="auto"/>
                <w:left w:val="none" w:sz="0" w:space="0" w:color="auto"/>
                <w:bottom w:val="none" w:sz="0" w:space="0" w:color="auto"/>
                <w:right w:val="none" w:sz="0" w:space="0" w:color="auto"/>
              </w:divBdr>
            </w:div>
            <w:div w:id="1052576878">
              <w:marLeft w:val="0"/>
              <w:marRight w:val="0"/>
              <w:marTop w:val="0"/>
              <w:marBottom w:val="0"/>
              <w:divBdr>
                <w:top w:val="none" w:sz="0" w:space="0" w:color="auto"/>
                <w:left w:val="none" w:sz="0" w:space="0" w:color="auto"/>
                <w:bottom w:val="none" w:sz="0" w:space="0" w:color="auto"/>
                <w:right w:val="none" w:sz="0" w:space="0" w:color="auto"/>
              </w:divBdr>
            </w:div>
            <w:div w:id="1577326405">
              <w:marLeft w:val="0"/>
              <w:marRight w:val="0"/>
              <w:marTop w:val="0"/>
              <w:marBottom w:val="0"/>
              <w:divBdr>
                <w:top w:val="none" w:sz="0" w:space="0" w:color="auto"/>
                <w:left w:val="none" w:sz="0" w:space="0" w:color="auto"/>
                <w:bottom w:val="none" w:sz="0" w:space="0" w:color="auto"/>
                <w:right w:val="none" w:sz="0" w:space="0" w:color="auto"/>
              </w:divBdr>
            </w:div>
            <w:div w:id="877935793">
              <w:marLeft w:val="0"/>
              <w:marRight w:val="0"/>
              <w:marTop w:val="0"/>
              <w:marBottom w:val="0"/>
              <w:divBdr>
                <w:top w:val="none" w:sz="0" w:space="0" w:color="auto"/>
                <w:left w:val="none" w:sz="0" w:space="0" w:color="auto"/>
                <w:bottom w:val="none" w:sz="0" w:space="0" w:color="auto"/>
                <w:right w:val="none" w:sz="0" w:space="0" w:color="auto"/>
              </w:divBdr>
            </w:div>
            <w:div w:id="1846674012">
              <w:marLeft w:val="0"/>
              <w:marRight w:val="0"/>
              <w:marTop w:val="0"/>
              <w:marBottom w:val="0"/>
              <w:divBdr>
                <w:top w:val="none" w:sz="0" w:space="0" w:color="auto"/>
                <w:left w:val="none" w:sz="0" w:space="0" w:color="auto"/>
                <w:bottom w:val="none" w:sz="0" w:space="0" w:color="auto"/>
                <w:right w:val="none" w:sz="0" w:space="0" w:color="auto"/>
              </w:divBdr>
            </w:div>
            <w:div w:id="482702522">
              <w:marLeft w:val="0"/>
              <w:marRight w:val="0"/>
              <w:marTop w:val="0"/>
              <w:marBottom w:val="0"/>
              <w:divBdr>
                <w:top w:val="none" w:sz="0" w:space="0" w:color="auto"/>
                <w:left w:val="none" w:sz="0" w:space="0" w:color="auto"/>
                <w:bottom w:val="none" w:sz="0" w:space="0" w:color="auto"/>
                <w:right w:val="none" w:sz="0" w:space="0" w:color="auto"/>
              </w:divBdr>
            </w:div>
            <w:div w:id="1055737324">
              <w:marLeft w:val="0"/>
              <w:marRight w:val="0"/>
              <w:marTop w:val="0"/>
              <w:marBottom w:val="0"/>
              <w:divBdr>
                <w:top w:val="none" w:sz="0" w:space="0" w:color="auto"/>
                <w:left w:val="none" w:sz="0" w:space="0" w:color="auto"/>
                <w:bottom w:val="none" w:sz="0" w:space="0" w:color="auto"/>
                <w:right w:val="none" w:sz="0" w:space="0" w:color="auto"/>
              </w:divBdr>
            </w:div>
            <w:div w:id="184829191">
              <w:marLeft w:val="0"/>
              <w:marRight w:val="0"/>
              <w:marTop w:val="0"/>
              <w:marBottom w:val="0"/>
              <w:divBdr>
                <w:top w:val="none" w:sz="0" w:space="0" w:color="auto"/>
                <w:left w:val="none" w:sz="0" w:space="0" w:color="auto"/>
                <w:bottom w:val="none" w:sz="0" w:space="0" w:color="auto"/>
                <w:right w:val="none" w:sz="0" w:space="0" w:color="auto"/>
              </w:divBdr>
            </w:div>
            <w:div w:id="795607585">
              <w:marLeft w:val="0"/>
              <w:marRight w:val="0"/>
              <w:marTop w:val="0"/>
              <w:marBottom w:val="0"/>
              <w:divBdr>
                <w:top w:val="none" w:sz="0" w:space="0" w:color="auto"/>
                <w:left w:val="none" w:sz="0" w:space="0" w:color="auto"/>
                <w:bottom w:val="none" w:sz="0" w:space="0" w:color="auto"/>
                <w:right w:val="none" w:sz="0" w:space="0" w:color="auto"/>
              </w:divBdr>
            </w:div>
            <w:div w:id="1170750213">
              <w:marLeft w:val="0"/>
              <w:marRight w:val="0"/>
              <w:marTop w:val="0"/>
              <w:marBottom w:val="0"/>
              <w:divBdr>
                <w:top w:val="none" w:sz="0" w:space="0" w:color="auto"/>
                <w:left w:val="none" w:sz="0" w:space="0" w:color="auto"/>
                <w:bottom w:val="none" w:sz="0" w:space="0" w:color="auto"/>
                <w:right w:val="none" w:sz="0" w:space="0" w:color="auto"/>
              </w:divBdr>
            </w:div>
            <w:div w:id="920409181">
              <w:marLeft w:val="0"/>
              <w:marRight w:val="0"/>
              <w:marTop w:val="0"/>
              <w:marBottom w:val="0"/>
              <w:divBdr>
                <w:top w:val="none" w:sz="0" w:space="0" w:color="auto"/>
                <w:left w:val="none" w:sz="0" w:space="0" w:color="auto"/>
                <w:bottom w:val="none" w:sz="0" w:space="0" w:color="auto"/>
                <w:right w:val="none" w:sz="0" w:space="0" w:color="auto"/>
              </w:divBdr>
            </w:div>
            <w:div w:id="386494458">
              <w:marLeft w:val="0"/>
              <w:marRight w:val="0"/>
              <w:marTop w:val="0"/>
              <w:marBottom w:val="0"/>
              <w:divBdr>
                <w:top w:val="none" w:sz="0" w:space="0" w:color="auto"/>
                <w:left w:val="none" w:sz="0" w:space="0" w:color="auto"/>
                <w:bottom w:val="none" w:sz="0" w:space="0" w:color="auto"/>
                <w:right w:val="none" w:sz="0" w:space="0" w:color="auto"/>
              </w:divBdr>
            </w:div>
            <w:div w:id="2033024634">
              <w:marLeft w:val="0"/>
              <w:marRight w:val="0"/>
              <w:marTop w:val="0"/>
              <w:marBottom w:val="0"/>
              <w:divBdr>
                <w:top w:val="none" w:sz="0" w:space="0" w:color="auto"/>
                <w:left w:val="none" w:sz="0" w:space="0" w:color="auto"/>
                <w:bottom w:val="none" w:sz="0" w:space="0" w:color="auto"/>
                <w:right w:val="none" w:sz="0" w:space="0" w:color="auto"/>
              </w:divBdr>
            </w:div>
            <w:div w:id="1161508278">
              <w:marLeft w:val="0"/>
              <w:marRight w:val="0"/>
              <w:marTop w:val="0"/>
              <w:marBottom w:val="0"/>
              <w:divBdr>
                <w:top w:val="none" w:sz="0" w:space="0" w:color="auto"/>
                <w:left w:val="none" w:sz="0" w:space="0" w:color="auto"/>
                <w:bottom w:val="none" w:sz="0" w:space="0" w:color="auto"/>
                <w:right w:val="none" w:sz="0" w:space="0" w:color="auto"/>
              </w:divBdr>
            </w:div>
            <w:div w:id="286745100">
              <w:marLeft w:val="0"/>
              <w:marRight w:val="0"/>
              <w:marTop w:val="0"/>
              <w:marBottom w:val="0"/>
              <w:divBdr>
                <w:top w:val="none" w:sz="0" w:space="0" w:color="auto"/>
                <w:left w:val="none" w:sz="0" w:space="0" w:color="auto"/>
                <w:bottom w:val="none" w:sz="0" w:space="0" w:color="auto"/>
                <w:right w:val="none" w:sz="0" w:space="0" w:color="auto"/>
              </w:divBdr>
            </w:div>
            <w:div w:id="27489948">
              <w:marLeft w:val="0"/>
              <w:marRight w:val="0"/>
              <w:marTop w:val="0"/>
              <w:marBottom w:val="0"/>
              <w:divBdr>
                <w:top w:val="none" w:sz="0" w:space="0" w:color="auto"/>
                <w:left w:val="none" w:sz="0" w:space="0" w:color="auto"/>
                <w:bottom w:val="none" w:sz="0" w:space="0" w:color="auto"/>
                <w:right w:val="none" w:sz="0" w:space="0" w:color="auto"/>
              </w:divBdr>
            </w:div>
            <w:div w:id="1891260177">
              <w:marLeft w:val="0"/>
              <w:marRight w:val="0"/>
              <w:marTop w:val="0"/>
              <w:marBottom w:val="0"/>
              <w:divBdr>
                <w:top w:val="none" w:sz="0" w:space="0" w:color="auto"/>
                <w:left w:val="none" w:sz="0" w:space="0" w:color="auto"/>
                <w:bottom w:val="none" w:sz="0" w:space="0" w:color="auto"/>
                <w:right w:val="none" w:sz="0" w:space="0" w:color="auto"/>
              </w:divBdr>
            </w:div>
            <w:div w:id="1044716358">
              <w:marLeft w:val="0"/>
              <w:marRight w:val="0"/>
              <w:marTop w:val="0"/>
              <w:marBottom w:val="0"/>
              <w:divBdr>
                <w:top w:val="none" w:sz="0" w:space="0" w:color="auto"/>
                <w:left w:val="none" w:sz="0" w:space="0" w:color="auto"/>
                <w:bottom w:val="none" w:sz="0" w:space="0" w:color="auto"/>
                <w:right w:val="none" w:sz="0" w:space="0" w:color="auto"/>
              </w:divBdr>
            </w:div>
            <w:div w:id="1391420435">
              <w:marLeft w:val="0"/>
              <w:marRight w:val="0"/>
              <w:marTop w:val="0"/>
              <w:marBottom w:val="0"/>
              <w:divBdr>
                <w:top w:val="none" w:sz="0" w:space="0" w:color="auto"/>
                <w:left w:val="none" w:sz="0" w:space="0" w:color="auto"/>
                <w:bottom w:val="none" w:sz="0" w:space="0" w:color="auto"/>
                <w:right w:val="none" w:sz="0" w:space="0" w:color="auto"/>
              </w:divBdr>
            </w:div>
            <w:div w:id="1219852825">
              <w:marLeft w:val="0"/>
              <w:marRight w:val="0"/>
              <w:marTop w:val="0"/>
              <w:marBottom w:val="0"/>
              <w:divBdr>
                <w:top w:val="none" w:sz="0" w:space="0" w:color="auto"/>
                <w:left w:val="none" w:sz="0" w:space="0" w:color="auto"/>
                <w:bottom w:val="none" w:sz="0" w:space="0" w:color="auto"/>
                <w:right w:val="none" w:sz="0" w:space="0" w:color="auto"/>
              </w:divBdr>
            </w:div>
            <w:div w:id="1350329897">
              <w:marLeft w:val="0"/>
              <w:marRight w:val="0"/>
              <w:marTop w:val="0"/>
              <w:marBottom w:val="0"/>
              <w:divBdr>
                <w:top w:val="none" w:sz="0" w:space="0" w:color="auto"/>
                <w:left w:val="none" w:sz="0" w:space="0" w:color="auto"/>
                <w:bottom w:val="none" w:sz="0" w:space="0" w:color="auto"/>
                <w:right w:val="none" w:sz="0" w:space="0" w:color="auto"/>
              </w:divBdr>
            </w:div>
            <w:div w:id="13322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16767">
      <w:bodyDiv w:val="1"/>
      <w:marLeft w:val="0"/>
      <w:marRight w:val="0"/>
      <w:marTop w:val="0"/>
      <w:marBottom w:val="0"/>
      <w:divBdr>
        <w:top w:val="none" w:sz="0" w:space="0" w:color="auto"/>
        <w:left w:val="none" w:sz="0" w:space="0" w:color="auto"/>
        <w:bottom w:val="none" w:sz="0" w:space="0" w:color="auto"/>
        <w:right w:val="none" w:sz="0" w:space="0" w:color="auto"/>
      </w:divBdr>
    </w:div>
    <w:div w:id="1518733912">
      <w:bodyDiv w:val="1"/>
      <w:marLeft w:val="0"/>
      <w:marRight w:val="0"/>
      <w:marTop w:val="0"/>
      <w:marBottom w:val="0"/>
      <w:divBdr>
        <w:top w:val="none" w:sz="0" w:space="0" w:color="auto"/>
        <w:left w:val="none" w:sz="0" w:space="0" w:color="auto"/>
        <w:bottom w:val="none" w:sz="0" w:space="0" w:color="auto"/>
        <w:right w:val="none" w:sz="0" w:space="0" w:color="auto"/>
      </w:divBdr>
    </w:div>
    <w:div w:id="1553930293">
      <w:bodyDiv w:val="1"/>
      <w:marLeft w:val="0"/>
      <w:marRight w:val="0"/>
      <w:marTop w:val="0"/>
      <w:marBottom w:val="0"/>
      <w:divBdr>
        <w:top w:val="none" w:sz="0" w:space="0" w:color="auto"/>
        <w:left w:val="none" w:sz="0" w:space="0" w:color="auto"/>
        <w:bottom w:val="none" w:sz="0" w:space="0" w:color="auto"/>
        <w:right w:val="none" w:sz="0" w:space="0" w:color="auto"/>
      </w:divBdr>
      <w:divsChild>
        <w:div w:id="741102697">
          <w:marLeft w:val="0"/>
          <w:marRight w:val="0"/>
          <w:marTop w:val="0"/>
          <w:marBottom w:val="0"/>
          <w:divBdr>
            <w:top w:val="none" w:sz="0" w:space="0" w:color="auto"/>
            <w:left w:val="none" w:sz="0" w:space="0" w:color="auto"/>
            <w:bottom w:val="none" w:sz="0" w:space="0" w:color="auto"/>
            <w:right w:val="none" w:sz="0" w:space="0" w:color="auto"/>
          </w:divBdr>
          <w:divsChild>
            <w:div w:id="977959600">
              <w:marLeft w:val="0"/>
              <w:marRight w:val="0"/>
              <w:marTop w:val="0"/>
              <w:marBottom w:val="0"/>
              <w:divBdr>
                <w:top w:val="none" w:sz="0" w:space="0" w:color="auto"/>
                <w:left w:val="none" w:sz="0" w:space="0" w:color="auto"/>
                <w:bottom w:val="none" w:sz="0" w:space="0" w:color="auto"/>
                <w:right w:val="none" w:sz="0" w:space="0" w:color="auto"/>
              </w:divBdr>
            </w:div>
            <w:div w:id="1532646503">
              <w:marLeft w:val="0"/>
              <w:marRight w:val="0"/>
              <w:marTop w:val="0"/>
              <w:marBottom w:val="0"/>
              <w:divBdr>
                <w:top w:val="none" w:sz="0" w:space="0" w:color="auto"/>
                <w:left w:val="none" w:sz="0" w:space="0" w:color="auto"/>
                <w:bottom w:val="none" w:sz="0" w:space="0" w:color="auto"/>
                <w:right w:val="none" w:sz="0" w:space="0" w:color="auto"/>
              </w:divBdr>
            </w:div>
            <w:div w:id="371154522">
              <w:marLeft w:val="0"/>
              <w:marRight w:val="0"/>
              <w:marTop w:val="0"/>
              <w:marBottom w:val="0"/>
              <w:divBdr>
                <w:top w:val="none" w:sz="0" w:space="0" w:color="auto"/>
                <w:left w:val="none" w:sz="0" w:space="0" w:color="auto"/>
                <w:bottom w:val="none" w:sz="0" w:space="0" w:color="auto"/>
                <w:right w:val="none" w:sz="0" w:space="0" w:color="auto"/>
              </w:divBdr>
            </w:div>
            <w:div w:id="1403748208">
              <w:marLeft w:val="0"/>
              <w:marRight w:val="0"/>
              <w:marTop w:val="0"/>
              <w:marBottom w:val="0"/>
              <w:divBdr>
                <w:top w:val="none" w:sz="0" w:space="0" w:color="auto"/>
                <w:left w:val="none" w:sz="0" w:space="0" w:color="auto"/>
                <w:bottom w:val="none" w:sz="0" w:space="0" w:color="auto"/>
                <w:right w:val="none" w:sz="0" w:space="0" w:color="auto"/>
              </w:divBdr>
            </w:div>
            <w:div w:id="361126882">
              <w:marLeft w:val="0"/>
              <w:marRight w:val="0"/>
              <w:marTop w:val="0"/>
              <w:marBottom w:val="0"/>
              <w:divBdr>
                <w:top w:val="none" w:sz="0" w:space="0" w:color="auto"/>
                <w:left w:val="none" w:sz="0" w:space="0" w:color="auto"/>
                <w:bottom w:val="none" w:sz="0" w:space="0" w:color="auto"/>
                <w:right w:val="none" w:sz="0" w:space="0" w:color="auto"/>
              </w:divBdr>
            </w:div>
            <w:div w:id="358430570">
              <w:marLeft w:val="0"/>
              <w:marRight w:val="0"/>
              <w:marTop w:val="0"/>
              <w:marBottom w:val="0"/>
              <w:divBdr>
                <w:top w:val="none" w:sz="0" w:space="0" w:color="auto"/>
                <w:left w:val="none" w:sz="0" w:space="0" w:color="auto"/>
                <w:bottom w:val="none" w:sz="0" w:space="0" w:color="auto"/>
                <w:right w:val="none" w:sz="0" w:space="0" w:color="auto"/>
              </w:divBdr>
            </w:div>
            <w:div w:id="133066754">
              <w:marLeft w:val="0"/>
              <w:marRight w:val="0"/>
              <w:marTop w:val="0"/>
              <w:marBottom w:val="0"/>
              <w:divBdr>
                <w:top w:val="none" w:sz="0" w:space="0" w:color="auto"/>
                <w:left w:val="none" w:sz="0" w:space="0" w:color="auto"/>
                <w:bottom w:val="none" w:sz="0" w:space="0" w:color="auto"/>
                <w:right w:val="none" w:sz="0" w:space="0" w:color="auto"/>
              </w:divBdr>
            </w:div>
            <w:div w:id="900366022">
              <w:marLeft w:val="0"/>
              <w:marRight w:val="0"/>
              <w:marTop w:val="0"/>
              <w:marBottom w:val="0"/>
              <w:divBdr>
                <w:top w:val="none" w:sz="0" w:space="0" w:color="auto"/>
                <w:left w:val="none" w:sz="0" w:space="0" w:color="auto"/>
                <w:bottom w:val="none" w:sz="0" w:space="0" w:color="auto"/>
                <w:right w:val="none" w:sz="0" w:space="0" w:color="auto"/>
              </w:divBdr>
            </w:div>
            <w:div w:id="414206202">
              <w:marLeft w:val="0"/>
              <w:marRight w:val="0"/>
              <w:marTop w:val="0"/>
              <w:marBottom w:val="0"/>
              <w:divBdr>
                <w:top w:val="none" w:sz="0" w:space="0" w:color="auto"/>
                <w:left w:val="none" w:sz="0" w:space="0" w:color="auto"/>
                <w:bottom w:val="none" w:sz="0" w:space="0" w:color="auto"/>
                <w:right w:val="none" w:sz="0" w:space="0" w:color="auto"/>
              </w:divBdr>
            </w:div>
            <w:div w:id="1254818961">
              <w:marLeft w:val="0"/>
              <w:marRight w:val="0"/>
              <w:marTop w:val="0"/>
              <w:marBottom w:val="0"/>
              <w:divBdr>
                <w:top w:val="none" w:sz="0" w:space="0" w:color="auto"/>
                <w:left w:val="none" w:sz="0" w:space="0" w:color="auto"/>
                <w:bottom w:val="none" w:sz="0" w:space="0" w:color="auto"/>
                <w:right w:val="none" w:sz="0" w:space="0" w:color="auto"/>
              </w:divBdr>
            </w:div>
            <w:div w:id="900211353">
              <w:marLeft w:val="0"/>
              <w:marRight w:val="0"/>
              <w:marTop w:val="0"/>
              <w:marBottom w:val="0"/>
              <w:divBdr>
                <w:top w:val="none" w:sz="0" w:space="0" w:color="auto"/>
                <w:left w:val="none" w:sz="0" w:space="0" w:color="auto"/>
                <w:bottom w:val="none" w:sz="0" w:space="0" w:color="auto"/>
                <w:right w:val="none" w:sz="0" w:space="0" w:color="auto"/>
              </w:divBdr>
            </w:div>
            <w:div w:id="1335454787">
              <w:marLeft w:val="0"/>
              <w:marRight w:val="0"/>
              <w:marTop w:val="0"/>
              <w:marBottom w:val="0"/>
              <w:divBdr>
                <w:top w:val="none" w:sz="0" w:space="0" w:color="auto"/>
                <w:left w:val="none" w:sz="0" w:space="0" w:color="auto"/>
                <w:bottom w:val="none" w:sz="0" w:space="0" w:color="auto"/>
                <w:right w:val="none" w:sz="0" w:space="0" w:color="auto"/>
              </w:divBdr>
            </w:div>
            <w:div w:id="17506031">
              <w:marLeft w:val="0"/>
              <w:marRight w:val="0"/>
              <w:marTop w:val="0"/>
              <w:marBottom w:val="0"/>
              <w:divBdr>
                <w:top w:val="none" w:sz="0" w:space="0" w:color="auto"/>
                <w:left w:val="none" w:sz="0" w:space="0" w:color="auto"/>
                <w:bottom w:val="none" w:sz="0" w:space="0" w:color="auto"/>
                <w:right w:val="none" w:sz="0" w:space="0" w:color="auto"/>
              </w:divBdr>
            </w:div>
            <w:div w:id="1507400051">
              <w:marLeft w:val="0"/>
              <w:marRight w:val="0"/>
              <w:marTop w:val="0"/>
              <w:marBottom w:val="0"/>
              <w:divBdr>
                <w:top w:val="none" w:sz="0" w:space="0" w:color="auto"/>
                <w:left w:val="none" w:sz="0" w:space="0" w:color="auto"/>
                <w:bottom w:val="none" w:sz="0" w:space="0" w:color="auto"/>
                <w:right w:val="none" w:sz="0" w:space="0" w:color="auto"/>
              </w:divBdr>
            </w:div>
            <w:div w:id="1410809725">
              <w:marLeft w:val="0"/>
              <w:marRight w:val="0"/>
              <w:marTop w:val="0"/>
              <w:marBottom w:val="0"/>
              <w:divBdr>
                <w:top w:val="none" w:sz="0" w:space="0" w:color="auto"/>
                <w:left w:val="none" w:sz="0" w:space="0" w:color="auto"/>
                <w:bottom w:val="none" w:sz="0" w:space="0" w:color="auto"/>
                <w:right w:val="none" w:sz="0" w:space="0" w:color="auto"/>
              </w:divBdr>
            </w:div>
            <w:div w:id="827672552">
              <w:marLeft w:val="0"/>
              <w:marRight w:val="0"/>
              <w:marTop w:val="0"/>
              <w:marBottom w:val="0"/>
              <w:divBdr>
                <w:top w:val="none" w:sz="0" w:space="0" w:color="auto"/>
                <w:left w:val="none" w:sz="0" w:space="0" w:color="auto"/>
                <w:bottom w:val="none" w:sz="0" w:space="0" w:color="auto"/>
                <w:right w:val="none" w:sz="0" w:space="0" w:color="auto"/>
              </w:divBdr>
            </w:div>
            <w:div w:id="684786466">
              <w:marLeft w:val="0"/>
              <w:marRight w:val="0"/>
              <w:marTop w:val="0"/>
              <w:marBottom w:val="0"/>
              <w:divBdr>
                <w:top w:val="none" w:sz="0" w:space="0" w:color="auto"/>
                <w:left w:val="none" w:sz="0" w:space="0" w:color="auto"/>
                <w:bottom w:val="none" w:sz="0" w:space="0" w:color="auto"/>
                <w:right w:val="none" w:sz="0" w:space="0" w:color="auto"/>
              </w:divBdr>
            </w:div>
            <w:div w:id="950362848">
              <w:marLeft w:val="0"/>
              <w:marRight w:val="0"/>
              <w:marTop w:val="0"/>
              <w:marBottom w:val="0"/>
              <w:divBdr>
                <w:top w:val="none" w:sz="0" w:space="0" w:color="auto"/>
                <w:left w:val="none" w:sz="0" w:space="0" w:color="auto"/>
                <w:bottom w:val="none" w:sz="0" w:space="0" w:color="auto"/>
                <w:right w:val="none" w:sz="0" w:space="0" w:color="auto"/>
              </w:divBdr>
            </w:div>
            <w:div w:id="13027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3205">
      <w:bodyDiv w:val="1"/>
      <w:marLeft w:val="0"/>
      <w:marRight w:val="0"/>
      <w:marTop w:val="0"/>
      <w:marBottom w:val="0"/>
      <w:divBdr>
        <w:top w:val="none" w:sz="0" w:space="0" w:color="auto"/>
        <w:left w:val="none" w:sz="0" w:space="0" w:color="auto"/>
        <w:bottom w:val="none" w:sz="0" w:space="0" w:color="auto"/>
        <w:right w:val="none" w:sz="0" w:space="0" w:color="auto"/>
      </w:divBdr>
    </w:div>
    <w:div w:id="2055958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awslabs/serverless-application-model/blob/master/versions/2016-10-31.md" TargetMode="External"/><Relationship Id="rId18"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medium.com/theburningmonk-com/how-to-include-serverless-repository-apps-in-serverless-yml-6d8233c5d684"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aws.amazon.com/serverless/sam/" TargetMode="External"/><Relationship Id="rId5" Type="http://schemas.openxmlformats.org/officeDocument/2006/relationships/comments" Target="comments.xml"/><Relationship Id="rId15" Type="http://schemas.openxmlformats.org/officeDocument/2006/relationships/hyperlink" Target="http://docs.aws.amazon.com/AWSSimpleQueueService/latest/SQSDeveloperGuide/MonitorSQSwithCloudWatch.html" TargetMode="External"/><Relationship Id="rId10" Type="http://schemas.openxmlformats.org/officeDocument/2006/relationships/hyperlink" Target="https://aws.amazon.com/serverless/serverlessrep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s.aws.amazon.com/AWSSimpleQueueService/latest/SQSDeveloperGuide/sqs-dead-letter-queu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Blog post AWS SQS DLQ Replay</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post AWS SQS DLQ Replay</dc:title>
  <dc:subject>
  </dc:subject>
  <dc:creator>Guillaume Marchand</dc:creator>
  <cp:keywords>
  </cp:keywords>
  <dc:description>
  </dc:description>
  <cp:lastModifiedBy>Microsoft Office User</cp:lastModifiedBy>
  <cp:revision>16</cp:revision>
  <dcterms:created xsi:type="dcterms:W3CDTF">2020-02-07T19:34:00Z</dcterms:created>
  <dcterms:modified xsi:type="dcterms:W3CDTF">2020-08-13T13:31:00Z</dcterms:modified>
</cp:coreProperties>
</file>