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7732C" w14:textId="399BC16B" w:rsidR="00934278" w:rsidRPr="00934278" w:rsidRDefault="00934278">
      <w:pPr>
        <w:rPr>
          <w:b/>
        </w:rPr>
      </w:pPr>
      <w:r w:rsidRPr="00196CF4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Using Amazon SQS dead-letter queues to replay messages</w:t>
      </w:r>
    </w:p>
    <w:p w14:paraId="1E77EDB1" w14:textId="77777777" w:rsidR="00714284" w:rsidRDefault="00714284"/>
    <w:commentRangeStart w:id="0"/>
    <w:p w14:paraId="7EEA95CF" w14:textId="77777777" w:rsidR="00196CF4" w:rsidRDefault="002C743A">
      <w:pPr>
        <w:rPr>
          <w:ins w:id="1" w:author="Microsoft Office User" w:date="2020-11-09T14:53:00Z"/>
        </w:rPr>
      </w:pPr>
      <w:r>
        <w:fldChar w:fldCharType="begin"/>
      </w:r>
      <w:r>
        <w:instrText xml:space="preserve"> HYPERLINK "https://aws.amazon.com/sqs/" </w:instrText>
      </w:r>
      <w:r>
        <w:fldChar w:fldCharType="separate"/>
      </w:r>
      <w:r w:rsidR="00534CDA" w:rsidRPr="00E80149">
        <w:rPr>
          <w:rStyle w:val="Hyperlink"/>
        </w:rPr>
        <w:t>Amazon Simple Queue Service (Amazon SQS)</w:t>
      </w:r>
      <w:r>
        <w:rPr>
          <w:rStyle w:val="Hyperlink"/>
        </w:rPr>
        <w:fldChar w:fldCharType="end"/>
      </w:r>
      <w:r w:rsidR="00534CDA">
        <w:t xml:space="preserve"> is a fully managed message queuing service</w:t>
      </w:r>
      <w:r w:rsidR="00AC06FE">
        <w:t>.</w:t>
      </w:r>
      <w:r w:rsidR="00534CDA">
        <w:t xml:space="preserve"> </w:t>
      </w:r>
    </w:p>
    <w:p w14:paraId="755C9C2B" w14:textId="77777777" w:rsidR="00196CF4" w:rsidRDefault="00AC06FE">
      <w:pPr>
        <w:rPr>
          <w:ins w:id="2" w:author="Microsoft Office User" w:date="2020-11-09T14:53:00Z"/>
        </w:rPr>
      </w:pPr>
      <w:r>
        <w:t xml:space="preserve">It </w:t>
      </w:r>
      <w:r w:rsidR="00534CDA">
        <w:t xml:space="preserve">enables you to decouple and scale microservices, distributed systems, and serverless applications. </w:t>
      </w:r>
      <w:commentRangeEnd w:id="0"/>
      <w:r w:rsidR="00544537">
        <w:rPr>
          <w:rStyle w:val="CommentReference"/>
        </w:rPr>
        <w:commentReference w:id="0"/>
      </w:r>
    </w:p>
    <w:p w14:paraId="79E66B20" w14:textId="0B7DD4E2" w:rsidR="00714284" w:rsidRDefault="00534CDA">
      <w:commentRangeStart w:id="3"/>
      <w:r>
        <w:t>A commonly used feature of Amazon SQS is dead-letter queues</w:t>
      </w:r>
      <w:r w:rsidR="00AC06FE">
        <w:t>. The DLQ (dead letter queue)</w:t>
      </w:r>
      <w:r>
        <w:t xml:space="preserve"> </w:t>
      </w:r>
      <w:r w:rsidR="00AC06FE">
        <w:t>is used to store messages</w:t>
      </w:r>
      <w:r>
        <w:t xml:space="preserve"> that can't be processed (consumed) successfully. </w:t>
      </w:r>
      <w:commentRangeEnd w:id="3"/>
      <w:r w:rsidR="00544537">
        <w:rPr>
          <w:rStyle w:val="CommentReference"/>
        </w:rPr>
        <w:commentReference w:id="3"/>
      </w:r>
    </w:p>
    <w:p w14:paraId="17A8A3F0" w14:textId="0F7F4469" w:rsidR="00714284" w:rsidRDefault="00714284"/>
    <w:p w14:paraId="207020C6" w14:textId="11E5C42E" w:rsidR="00FD2E65" w:rsidRDefault="00FD2E65">
      <w:r w:rsidRPr="00196CF4">
        <w:t xml:space="preserve">This post </w:t>
      </w:r>
      <w:r>
        <w:t xml:space="preserve">describes how to add automated resilience to an existing SQS queue. It monitors the dead letter queue and moves a message back to the main queue to see if it can be processed again. It also uses </w:t>
      </w:r>
      <w:r w:rsidRPr="00196CF4">
        <w:t>a specific</w:t>
      </w:r>
      <w:r>
        <w:t xml:space="preserve"> algorithm to make sure this is not repeated </w:t>
      </w:r>
      <w:r w:rsidR="00934278">
        <w:t>forever</w:t>
      </w:r>
      <w:r>
        <w:t>. Each time it attempts to reprocess the message, the replay time increases until the message is finally considered dead.</w:t>
      </w:r>
    </w:p>
    <w:p w14:paraId="685A2FDE" w14:textId="77777777" w:rsidR="00FD2E65" w:rsidRDefault="00FD2E65"/>
    <w:p w14:paraId="3BA5E4A9" w14:textId="4CC885AD" w:rsidR="00714284" w:rsidRDefault="00FD2E65">
      <w:r w:rsidRPr="00196CF4">
        <w:rPr>
          <w:color w:val="111111"/>
        </w:rPr>
        <w:t>I</w:t>
      </w:r>
      <w:r w:rsidR="00534CDA">
        <w:rPr>
          <w:color w:val="111111"/>
        </w:rPr>
        <w:t xml:space="preserve"> use </w:t>
      </w:r>
      <w:hyperlink r:id="rId8" w:history="1">
        <w:r w:rsidR="00534CDA" w:rsidRPr="00E80149">
          <w:rPr>
            <w:rStyle w:val="Hyperlink"/>
          </w:rPr>
          <w:t>Amazon SQS dead-letter queues</w:t>
        </w:r>
      </w:hyperlink>
      <w:r w:rsidR="00534CDA">
        <w:rPr>
          <w:color w:val="111111"/>
        </w:rPr>
        <w:t xml:space="preserve">, </w:t>
      </w:r>
      <w:hyperlink r:id="rId9" w:history="1">
        <w:r w:rsidR="00B25092" w:rsidRPr="00B25092">
          <w:rPr>
            <w:rStyle w:val="Hyperlink"/>
          </w:rPr>
          <w:t>AWS</w:t>
        </w:r>
        <w:r w:rsidR="00534CDA" w:rsidRPr="00B25092">
          <w:rPr>
            <w:rStyle w:val="Hyperlink"/>
          </w:rPr>
          <w:t xml:space="preserve"> Lambda</w:t>
        </w:r>
      </w:hyperlink>
      <w:r w:rsidR="00544537">
        <w:rPr>
          <w:rStyle w:val="Hyperlink"/>
        </w:rPr>
        <w:t>,</w:t>
      </w:r>
      <w:r w:rsidR="00534CDA">
        <w:rPr>
          <w:color w:val="111111"/>
        </w:rPr>
        <w:t xml:space="preserve"> and </w:t>
      </w:r>
      <w:r w:rsidR="006864ED">
        <w:rPr>
          <w:color w:val="111111"/>
        </w:rPr>
        <w:t>a</w:t>
      </w:r>
      <w:r w:rsidR="006864ED" w:rsidRPr="00196CF4">
        <w:rPr>
          <w:color w:val="111111"/>
        </w:rPr>
        <w:t xml:space="preserve"> specific algorith</w:t>
      </w:r>
      <w:r w:rsidR="006864ED">
        <w:rPr>
          <w:color w:val="111111"/>
        </w:rPr>
        <w:t xml:space="preserve">m </w:t>
      </w:r>
      <w:r w:rsidR="00AC06FE">
        <w:rPr>
          <w:color w:val="111111"/>
        </w:rPr>
        <w:t>to decrease the rate of retr</w:t>
      </w:r>
      <w:r>
        <w:rPr>
          <w:color w:val="111111"/>
        </w:rPr>
        <w:t>ies</w:t>
      </w:r>
      <w:r w:rsidR="00AC06FE">
        <w:rPr>
          <w:color w:val="111111"/>
        </w:rPr>
        <w:t xml:space="preserve"> for failed messages</w:t>
      </w:r>
      <w:r w:rsidR="00534CDA">
        <w:rPr>
          <w:color w:val="111111"/>
        </w:rPr>
        <w:t xml:space="preserve">. </w:t>
      </w:r>
      <w:r w:rsidRPr="00196CF4">
        <w:rPr>
          <w:color w:val="111111"/>
        </w:rPr>
        <w:t>I</w:t>
      </w:r>
      <w:r>
        <w:rPr>
          <w:color w:val="111111"/>
        </w:rPr>
        <w:t xml:space="preserve"> </w:t>
      </w:r>
      <w:r w:rsidR="00534CDA">
        <w:rPr>
          <w:color w:val="111111"/>
        </w:rPr>
        <w:t xml:space="preserve">then package and publish this serverless solution in the </w:t>
      </w:r>
      <w:hyperlink r:id="rId10" w:history="1">
        <w:r w:rsidR="00534CDA" w:rsidRPr="00B25092">
          <w:rPr>
            <w:rStyle w:val="Hyperlink"/>
          </w:rPr>
          <w:t>AWS Serverless Application Repository</w:t>
        </w:r>
      </w:hyperlink>
      <w:r w:rsidR="00534CDA">
        <w:rPr>
          <w:color w:val="111111"/>
        </w:rPr>
        <w:t>.</w:t>
      </w:r>
    </w:p>
    <w:p w14:paraId="66420341" w14:textId="77777777" w:rsidR="00714284" w:rsidRDefault="00714284"/>
    <w:p w14:paraId="0D83C8FB" w14:textId="77777777" w:rsidR="00714284" w:rsidRDefault="00714284"/>
    <w:p w14:paraId="13C1FC09" w14:textId="43BD1BCF" w:rsidR="00714284" w:rsidRPr="00934278" w:rsidRDefault="00934278">
      <w:r>
        <w:rPr>
          <w:b/>
        </w:rPr>
        <w:t>Dead-letter queues and message replay</w:t>
      </w:r>
    </w:p>
    <w:p w14:paraId="13EE9740" w14:textId="77777777" w:rsidR="00714284" w:rsidRDefault="00714284"/>
    <w:p w14:paraId="432D2BA5" w14:textId="7CB296BD" w:rsidR="00714284" w:rsidRPr="00B25092" w:rsidRDefault="00FD2E65">
      <w:r w:rsidRPr="00196CF4">
        <w:t>The</w:t>
      </w:r>
      <w:r w:rsidR="00534CDA">
        <w:t xml:space="preserve"> main task of a dead letter queue (DLQ) is to handle message failure. It </w:t>
      </w:r>
      <w:r w:rsidR="00AC06FE">
        <w:t>allows</w:t>
      </w:r>
      <w:r w:rsidR="00534CDA">
        <w:t xml:space="preserve"> you to set aside and isolate </w:t>
      </w:r>
      <w:r w:rsidR="00934278">
        <w:t>non-processed</w:t>
      </w:r>
      <w:r w:rsidR="00AC06FE">
        <w:t xml:space="preserve"> </w:t>
      </w:r>
      <w:r w:rsidR="00534CDA">
        <w:t>messages</w:t>
      </w:r>
      <w:r w:rsidR="00AC06FE">
        <w:t>,</w:t>
      </w:r>
      <w:r w:rsidR="00534CDA">
        <w:t xml:space="preserve"> </w:t>
      </w:r>
      <w:r w:rsidR="00AC06FE">
        <w:t xml:space="preserve">in order </w:t>
      </w:r>
      <w:r w:rsidR="00534CDA">
        <w:t xml:space="preserve">to determine why their processing </w:t>
      </w:r>
      <w:r w:rsidR="00AC06FE">
        <w:t>failed</w:t>
      </w:r>
      <w:r w:rsidR="00534CDA">
        <w:t xml:space="preserve">. Often these failed messages are caused by application errors. For example, a consumer application fails to parse a message correctly and throws an unhandled exception. This exception then triggers an error response that sends the message to the DLQ. </w:t>
      </w:r>
      <w:r w:rsidR="00B25092" w:rsidRPr="00B25092">
        <w:t xml:space="preserve">The AWS documentation contains a </w:t>
      </w:r>
      <w:hyperlink r:id="rId11" w:history="1">
        <w:r w:rsidR="00B25092" w:rsidRPr="00B25092">
          <w:rPr>
            <w:rStyle w:val="Hyperlink"/>
          </w:rPr>
          <w:t>tutorial</w:t>
        </w:r>
      </w:hyperlink>
      <w:r w:rsidR="00B25092" w:rsidRPr="00B25092">
        <w:t xml:space="preserve"> detailing the configuration of an Amazon SQS </w:t>
      </w:r>
      <w:r w:rsidR="00934278">
        <w:t>dead-letter</w:t>
      </w:r>
      <w:r w:rsidR="00B25092" w:rsidRPr="00B25092">
        <w:t xml:space="preserve"> </w:t>
      </w:r>
      <w:r w:rsidR="00934278">
        <w:t>queue</w:t>
      </w:r>
      <w:r w:rsidR="00B25092">
        <w:t>.</w:t>
      </w:r>
    </w:p>
    <w:p w14:paraId="36F03807" w14:textId="77777777" w:rsidR="00714284" w:rsidRPr="00B25092" w:rsidRDefault="00714284"/>
    <w:p w14:paraId="38A22B47" w14:textId="3F23F3BE" w:rsidR="00714284" w:rsidRDefault="00AC06FE">
      <w:r>
        <w:t xml:space="preserve">To process the failed messages, I </w:t>
      </w:r>
      <w:r w:rsidR="00534CDA">
        <w:t xml:space="preserve">build </w:t>
      </w:r>
      <w:r w:rsidR="00934278">
        <w:t xml:space="preserve">a </w:t>
      </w:r>
      <w:r>
        <w:t>retry mechanism</w:t>
      </w:r>
      <w:r w:rsidR="00534CDA">
        <w:t xml:space="preserve"> by implementing an exponential </w:t>
      </w:r>
      <w:proofErr w:type="spellStart"/>
      <w:r w:rsidR="00534CDA">
        <w:t>backoff</w:t>
      </w:r>
      <w:proofErr w:type="spellEnd"/>
      <w:r w:rsidR="00534CDA">
        <w:t xml:space="preserve"> algorithm. The idea behind exponential </w:t>
      </w:r>
      <w:proofErr w:type="spellStart"/>
      <w:r w:rsidR="00534CDA">
        <w:t>backoff</w:t>
      </w:r>
      <w:proofErr w:type="spellEnd"/>
      <w:r w:rsidR="00534CDA">
        <w:t xml:space="preserve"> is to use progressively longer waits between retries for consecutive error responses. Most exponential </w:t>
      </w:r>
      <w:proofErr w:type="spellStart"/>
      <w:r w:rsidR="00534CDA">
        <w:t>backoff</w:t>
      </w:r>
      <w:proofErr w:type="spellEnd"/>
      <w:r w:rsidR="00534CDA">
        <w:t xml:space="preserve"> algorithms use jitter (randomized delay) to prevent successive collisions. This spread</w:t>
      </w:r>
      <w:r w:rsidR="00934278">
        <w:t>s</w:t>
      </w:r>
      <w:r w:rsidR="00534CDA">
        <w:t xml:space="preserve"> the message retries more evenly across time, allowing them to be processed more efficiently. </w:t>
      </w:r>
    </w:p>
    <w:p w14:paraId="40630840" w14:textId="77777777" w:rsidR="00714284" w:rsidRDefault="00714284"/>
    <w:p w14:paraId="324067B4" w14:textId="77777777" w:rsidR="00714284" w:rsidRDefault="00534CDA">
      <w:pPr>
        <w:pStyle w:val="Heading3"/>
      </w:pPr>
      <w:r>
        <w:lastRenderedPageBreak/>
        <w:t>Solution overview</w:t>
      </w:r>
    </w:p>
    <w:p w14:paraId="72EDF156" w14:textId="6B8B14D9" w:rsidR="00196CF4" w:rsidRDefault="00AF3992">
      <w:pPr>
        <w:keepNext/>
        <w:rPr>
          <w:ins w:id="4" w:author="Microsoft Office User" w:date="2020-11-09T14:54:00Z"/>
        </w:rPr>
        <w:pPrChange w:id="5" w:author="Microsoft Office User" w:date="2020-11-09T14:54:00Z">
          <w:pPr/>
        </w:pPrChange>
      </w:pPr>
      <w:commentRangeStart w:id="6"/>
      <w:commentRangeStart w:id="7"/>
      <w:del w:id="8" w:author="Microsoft Office User" w:date="2020-11-09T15:28:00Z">
        <w:r w:rsidDel="00E032BB">
          <w:rPr>
            <w:noProof/>
            <w:lang w:eastAsia="en-US"/>
          </w:rPr>
          <w:drawing>
            <wp:inline distT="0" distB="0" distL="0" distR="0" wp14:anchorId="5098631E" wp14:editId="6B03AC68">
              <wp:extent cx="4165600" cy="463550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65600" cy="463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9" w:author="Microsoft Office User" w:date="2020-11-16T15:28:00Z">
        <w:r w:rsidR="00203275">
          <w:rPr>
            <w:noProof/>
          </w:rPr>
          <w:drawing>
            <wp:inline distT="0" distB="0" distL="0" distR="0" wp14:anchorId="51ABC463" wp14:editId="516E355F">
              <wp:extent cx="5486400" cy="3385185"/>
              <wp:effectExtent l="0" t="0" r="0" b="571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33851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234716D" w14:textId="72E08429" w:rsidR="00196CF4" w:rsidRDefault="00196CF4" w:rsidP="00196CF4">
      <w:pPr>
        <w:pStyle w:val="Caption"/>
        <w:rPr>
          <w:ins w:id="10" w:author="Microsoft Office User" w:date="2020-11-09T14:54:00Z"/>
        </w:rPr>
      </w:pPr>
      <w:ins w:id="11" w:author="Microsoft Office User" w:date="2020-11-09T14:54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12" w:author="Microsoft Office User" w:date="2020-11-09T14:54:00Z">
        <w:r>
          <w:rPr>
            <w:noProof/>
          </w:rPr>
          <w:t>1</w:t>
        </w:r>
        <w:r>
          <w:fldChar w:fldCharType="end"/>
        </w:r>
        <w:r>
          <w:t xml:space="preserve"> - Solution overview for SQS replay mechanism</w:t>
        </w:r>
      </w:ins>
    </w:p>
    <w:p w14:paraId="6BD71FCE" w14:textId="6A41A1ED" w:rsidR="00714284" w:rsidRDefault="002C743A">
      <w:commentRangeStart w:id="13"/>
      <w:commentRangeStart w:id="14"/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  <w:commentRangeEnd w:id="6"/>
      <w:r w:rsidR="007403B8">
        <w:rPr>
          <w:rStyle w:val="CommentReference"/>
        </w:rPr>
        <w:commentReference w:id="6"/>
      </w:r>
      <w:commentRangeEnd w:id="7"/>
      <w:r w:rsidR="007403B8">
        <w:rPr>
          <w:rStyle w:val="CommentReference"/>
        </w:rPr>
        <w:commentReference w:id="7"/>
      </w:r>
    </w:p>
    <w:p w14:paraId="36EC239D" w14:textId="77777777" w:rsidR="00714284" w:rsidRDefault="00714284"/>
    <w:p w14:paraId="1C1F0897" w14:textId="04B2F3D5" w:rsidR="00714284" w:rsidRDefault="00534CDA">
      <w:r>
        <w:t>The flow of the message sent by the producer to SQS is as follows: </w:t>
      </w:r>
    </w:p>
    <w:p w14:paraId="737839C3" w14:textId="579148E2" w:rsidR="00E032BB" w:rsidRDefault="00E032BB">
      <w:pPr>
        <w:pStyle w:val="ListParagraph"/>
        <w:numPr>
          <w:ilvl w:val="0"/>
          <w:numId w:val="2"/>
        </w:numPr>
        <w:rPr>
          <w:ins w:id="15" w:author="Microsoft Office User" w:date="2020-11-09T15:17:00Z"/>
        </w:rPr>
      </w:pPr>
      <w:ins w:id="16" w:author="Microsoft Office User" w:date="2020-11-09T15:17:00Z">
        <w:r>
          <w:t>The producer application sends a message to an SQS queue</w:t>
        </w:r>
      </w:ins>
    </w:p>
    <w:p w14:paraId="6D99586D" w14:textId="10F5A1C8" w:rsidR="00714284" w:rsidRDefault="00534CDA">
      <w:pPr>
        <w:pStyle w:val="ListParagraph"/>
        <w:numPr>
          <w:ilvl w:val="0"/>
          <w:numId w:val="2"/>
        </w:numPr>
      </w:pPr>
      <w:r>
        <w:t>The consumer application fails to process the message</w:t>
      </w:r>
      <w:ins w:id="17" w:author="Microsoft Office User" w:date="2020-11-09T15:17:00Z">
        <w:r w:rsidR="00E032BB">
          <w:t xml:space="preserve"> in the same SQS queue</w:t>
        </w:r>
      </w:ins>
      <w:del w:id="18" w:author="Microsoft Office User" w:date="2020-11-09T15:17:00Z">
        <w:r w:rsidDel="00E032BB">
          <w:delText>.</w:delText>
        </w:r>
      </w:del>
    </w:p>
    <w:p w14:paraId="2EE24A0E" w14:textId="6040F2F7" w:rsidR="00714284" w:rsidRDefault="00534CDA">
      <w:pPr>
        <w:pStyle w:val="ListParagraph"/>
        <w:numPr>
          <w:ilvl w:val="0"/>
          <w:numId w:val="2"/>
        </w:numPr>
      </w:pPr>
      <w:r>
        <w:t>The message is moved from the main SQS queue to the default dead letter queue as per the component settings.</w:t>
      </w:r>
    </w:p>
    <w:p w14:paraId="4810ED5F" w14:textId="0CFA77F8" w:rsidR="00584BBF" w:rsidRPr="00196CF4" w:rsidRDefault="00534CD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A Lambda function is configured with the SQS main dead letter queue as an event source. </w:t>
      </w:r>
      <w:r w:rsidR="00934278">
        <w:t>It receives and sends</w:t>
      </w:r>
      <w:commentRangeStart w:id="19"/>
      <w:r w:rsidR="0028051D">
        <w:t xml:space="preserve"> back the message to the original queue adding </w:t>
      </w:r>
      <w:r>
        <w:t>a </w:t>
      </w:r>
      <w:hyperlink r:id="rId14">
        <w:r>
          <w:rPr>
            <w:rStyle w:val="Hyperlink"/>
          </w:rPr>
          <w:t>message timer</w:t>
        </w:r>
      </w:hyperlink>
      <w:r w:rsidR="00584BBF" w:rsidRPr="00196CF4">
        <w:rPr>
          <w:rStyle w:val="Hyperlink"/>
        </w:rPr>
        <w:t>.</w:t>
      </w:r>
    </w:p>
    <w:p w14:paraId="3A3FC9B0" w14:textId="1C6B52FE" w:rsidR="00714284" w:rsidRDefault="00584BBF">
      <w:pPr>
        <w:pStyle w:val="ListParagraph"/>
        <w:numPr>
          <w:ilvl w:val="0"/>
          <w:numId w:val="2"/>
        </w:numPr>
      </w:pPr>
      <w:r>
        <w:rPr>
          <w:rStyle w:val="Hyperlink"/>
        </w:rPr>
        <w:t>The message timer is</w:t>
      </w:r>
      <w:r w:rsidR="00534CDA">
        <w:t xml:space="preserve"> defined by the exponential </w:t>
      </w:r>
      <w:proofErr w:type="spellStart"/>
      <w:r w:rsidR="00534CDA">
        <w:t>backoff</w:t>
      </w:r>
      <w:proofErr w:type="spellEnd"/>
      <w:r w:rsidR="00534CDA">
        <w:t xml:space="preserve"> and jitter algorithm</w:t>
      </w:r>
      <w:commentRangeEnd w:id="19"/>
      <w:r w:rsidR="00544537">
        <w:rPr>
          <w:rStyle w:val="CommentReference"/>
        </w:rPr>
        <w:commentReference w:id="19"/>
      </w:r>
      <w:r w:rsidR="00534CDA">
        <w:t>.</w:t>
      </w:r>
    </w:p>
    <w:p w14:paraId="3C292D2B" w14:textId="71C1E041" w:rsidR="00714284" w:rsidRDefault="00534CDA">
      <w:pPr>
        <w:pStyle w:val="ListParagraph"/>
        <w:numPr>
          <w:ilvl w:val="0"/>
          <w:numId w:val="2"/>
        </w:numPr>
      </w:pPr>
      <w:r>
        <w:t>You can limit the number of retries. If the message exceeds this limit, the message is moved to a second DLQ where</w:t>
      </w:r>
      <w:r w:rsidR="0028051D">
        <w:t xml:space="preserve"> an operator process</w:t>
      </w:r>
      <w:r w:rsidR="00934278">
        <w:t>es</w:t>
      </w:r>
      <w:r w:rsidR="0028051D">
        <w:t xml:space="preserve"> it manually.</w:t>
      </w:r>
    </w:p>
    <w:p w14:paraId="12B6A85C" w14:textId="77777777" w:rsidR="00714284" w:rsidRDefault="00714284"/>
    <w:p w14:paraId="04658DD1" w14:textId="35C51BA5" w:rsidR="00714284" w:rsidRPr="00934278" w:rsidRDefault="00934278">
      <w:pPr>
        <w:pStyle w:val="Heading3"/>
      </w:pPr>
      <w:r>
        <w:t>How the replay function works</w:t>
      </w:r>
    </w:p>
    <w:p w14:paraId="46FE4DD6" w14:textId="7C5695D7" w:rsidR="00714284" w:rsidRDefault="00534CDA">
      <w:r>
        <w:br/>
        <w:t>Each time the SQS dead letter queue receives a message, it triggers Lambda to run the replay function. The replay code uses an SQS message attribute `</w:t>
      </w:r>
      <w:proofErr w:type="spellStart"/>
      <w:r>
        <w:t>sqs</w:t>
      </w:r>
      <w:proofErr w:type="spellEnd"/>
      <w:r>
        <w:t>-</w:t>
      </w:r>
      <w:proofErr w:type="spellStart"/>
      <w:r>
        <w:t>dlq</w:t>
      </w:r>
      <w:proofErr w:type="spellEnd"/>
      <w:r>
        <w:t>-replay-</w:t>
      </w:r>
      <w:proofErr w:type="spellStart"/>
      <w:r>
        <w:t>nb</w:t>
      </w:r>
      <w:proofErr w:type="spellEnd"/>
      <w:r>
        <w:t>` as a persistent counter for the current number of retries attempted.</w:t>
      </w:r>
      <w:r w:rsidR="0028051D">
        <w:t xml:space="preserve"> The number of retries is compared to the maximum number (defined in the application configuration file). If it exceeds the maximum, the message is moved to the human operated queue.</w:t>
      </w:r>
      <w:r>
        <w:t xml:space="preserve"> If not, the function uses the AWS Lambda event data to build a new message for the Amazon SQS main queue. </w:t>
      </w:r>
      <w:proofErr w:type="gramStart"/>
      <w:r>
        <w:t>Finally</w:t>
      </w:r>
      <w:proofErr w:type="gramEnd"/>
      <w:r>
        <w:t xml:space="preserve"> it updates the retry counter, adds a new message timer to the message, and it sends the message back (replays) to the main queue.</w:t>
      </w:r>
    </w:p>
    <w:p w14:paraId="24FCEC73" w14:textId="77777777" w:rsidR="00714284" w:rsidRDefault="00714284"/>
    <w:p w14:paraId="1607CC39" w14:textId="77777777" w:rsidR="00714284" w:rsidRPr="00196CF4" w:rsidRDefault="00534CDA" w:rsidP="00355500">
      <w:pPr>
        <w:shd w:val="clear" w:color="auto" w:fill="F2F2F2" w:themeFill="background1" w:themeFillShade="F2"/>
        <w:rPr>
          <w:rStyle w:val="HTMLCode"/>
        </w:rPr>
      </w:pPr>
      <w:r w:rsidRPr="00196CF4">
        <w:rPr>
          <w:rStyle w:val="HTMLCode"/>
        </w:rPr>
        <w:t>def handler(event, context):</w:t>
      </w:r>
      <w:r w:rsidRPr="00196CF4">
        <w:rPr>
          <w:rStyle w:val="HTMLCode"/>
        </w:rPr>
        <w:br/>
        <w:t>    """Lambda function handler."""</w:t>
      </w:r>
      <w:r w:rsidRPr="00196CF4">
        <w:rPr>
          <w:rStyle w:val="HTMLCode"/>
        </w:rPr>
        <w:br/>
        <w:t>    for record in event['Records']:</w:t>
      </w:r>
      <w:r w:rsidRPr="00196CF4">
        <w:rPr>
          <w:rStyle w:val="HTMLCode"/>
        </w:rPr>
        <w:br/>
        <w:t>        </w:t>
      </w:r>
      <w:proofErr w:type="spellStart"/>
      <w:r w:rsidRPr="00196CF4">
        <w:rPr>
          <w:rStyle w:val="HTMLCode"/>
        </w:rPr>
        <w:t>nbReplay</w:t>
      </w:r>
      <w:proofErr w:type="spellEnd"/>
      <w:r w:rsidRPr="00196CF4">
        <w:rPr>
          <w:rStyle w:val="HTMLCode"/>
        </w:rPr>
        <w:t> = 0</w:t>
      </w:r>
      <w:r w:rsidRPr="00196CF4">
        <w:rPr>
          <w:rStyle w:val="HTMLCode"/>
        </w:rPr>
        <w:br/>
        <w:t>        # number of replay</w:t>
      </w:r>
      <w:r w:rsidRPr="00196CF4">
        <w:rPr>
          <w:rStyle w:val="HTMLCode"/>
        </w:rPr>
        <w:br/>
        <w:t>        if '</w:t>
      </w:r>
      <w:proofErr w:type="spellStart"/>
      <w:r w:rsidRPr="00196CF4">
        <w:rPr>
          <w:rStyle w:val="HTMLCode"/>
        </w:rPr>
        <w:t>sqs</w:t>
      </w:r>
      <w:proofErr w:type="spellEnd"/>
      <w:r w:rsidRPr="00196CF4">
        <w:rPr>
          <w:rStyle w:val="HTMLCode"/>
        </w:rPr>
        <w:t>-</w:t>
      </w:r>
      <w:proofErr w:type="spellStart"/>
      <w:r w:rsidRPr="00196CF4">
        <w:rPr>
          <w:rStyle w:val="HTMLCode"/>
        </w:rPr>
        <w:t>dlq</w:t>
      </w:r>
      <w:proofErr w:type="spellEnd"/>
      <w:r w:rsidRPr="00196CF4">
        <w:rPr>
          <w:rStyle w:val="HTMLCode"/>
        </w:rPr>
        <w:t>-replay-</w:t>
      </w:r>
      <w:proofErr w:type="spellStart"/>
      <w:r w:rsidRPr="00196CF4">
        <w:rPr>
          <w:rStyle w:val="HTMLCode"/>
        </w:rPr>
        <w:t>nb</w:t>
      </w:r>
      <w:proofErr w:type="spellEnd"/>
      <w:r w:rsidRPr="00196CF4">
        <w:rPr>
          <w:rStyle w:val="HTMLCode"/>
        </w:rPr>
        <w:t>' in record['</w:t>
      </w:r>
      <w:proofErr w:type="spellStart"/>
      <w:r w:rsidRPr="00196CF4">
        <w:rPr>
          <w:rStyle w:val="HTMLCode"/>
        </w:rPr>
        <w:t>messageAttributes</w:t>
      </w:r>
      <w:proofErr w:type="spellEnd"/>
      <w:r w:rsidRPr="00196CF4">
        <w:rPr>
          <w:rStyle w:val="HTMLCode"/>
        </w:rPr>
        <w:t>']:</w:t>
      </w:r>
      <w:r w:rsidRPr="00196CF4">
        <w:rPr>
          <w:rStyle w:val="HTMLCode"/>
        </w:rPr>
        <w:br/>
        <w:t>            nbReplay = int(record['messageAttributes']['sqs-dlq-replay-nb']["stringValue"])</w:t>
      </w:r>
      <w:r w:rsidRPr="00196CF4">
        <w:rPr>
          <w:rStyle w:val="HTMLCode"/>
        </w:rPr>
        <w:br/>
      </w:r>
      <w:r w:rsidRPr="00196CF4">
        <w:rPr>
          <w:rStyle w:val="HTMLCode"/>
        </w:rPr>
        <w:br/>
        <w:t>        </w:t>
      </w:r>
      <w:proofErr w:type="spellStart"/>
      <w:r w:rsidRPr="00196CF4">
        <w:rPr>
          <w:rStyle w:val="HTMLCode"/>
        </w:rPr>
        <w:t>nbReplay</w:t>
      </w:r>
      <w:proofErr w:type="spellEnd"/>
      <w:r w:rsidRPr="00196CF4">
        <w:rPr>
          <w:rStyle w:val="HTMLCode"/>
        </w:rPr>
        <w:t> += 1</w:t>
      </w:r>
      <w:r w:rsidRPr="00196CF4">
        <w:rPr>
          <w:rStyle w:val="HTMLCode"/>
        </w:rPr>
        <w:br/>
        <w:t>        if </w:t>
      </w:r>
      <w:proofErr w:type="spellStart"/>
      <w:r w:rsidRPr="00196CF4">
        <w:rPr>
          <w:rStyle w:val="HTMLCode"/>
        </w:rPr>
        <w:t>nbReplay</w:t>
      </w:r>
      <w:proofErr w:type="spellEnd"/>
      <w:r w:rsidRPr="00196CF4">
        <w:rPr>
          <w:rStyle w:val="HTMLCode"/>
        </w:rPr>
        <w:t> &gt; </w:t>
      </w:r>
      <w:proofErr w:type="spellStart"/>
      <w:r w:rsidRPr="00196CF4">
        <w:rPr>
          <w:rStyle w:val="HTMLCode"/>
        </w:rPr>
        <w:t>config.MAX_ATTEMPS</w:t>
      </w:r>
      <w:proofErr w:type="spellEnd"/>
      <w:r w:rsidRPr="00196CF4">
        <w:rPr>
          <w:rStyle w:val="HTMLCode"/>
        </w:rPr>
        <w:t>:</w:t>
      </w:r>
      <w:r w:rsidRPr="00196CF4">
        <w:rPr>
          <w:rStyle w:val="HTMLCode"/>
        </w:rPr>
        <w:br/>
        <w:t>            raise </w:t>
      </w:r>
      <w:proofErr w:type="spellStart"/>
      <w:r w:rsidRPr="00196CF4">
        <w:rPr>
          <w:rStyle w:val="HTMLCode"/>
        </w:rPr>
        <w:t>MaxAttempsError</w:t>
      </w:r>
      <w:proofErr w:type="spellEnd"/>
      <w:r w:rsidRPr="00196CF4">
        <w:rPr>
          <w:rStyle w:val="HTMLCode"/>
        </w:rPr>
        <w:t>(replay=</w:t>
      </w:r>
      <w:proofErr w:type="spellStart"/>
      <w:r w:rsidRPr="00196CF4">
        <w:rPr>
          <w:rStyle w:val="HTMLCode"/>
        </w:rPr>
        <w:t>nbReplay</w:t>
      </w:r>
      <w:proofErr w:type="spellEnd"/>
      <w:r w:rsidRPr="00196CF4">
        <w:rPr>
          <w:rStyle w:val="HTMLCode"/>
        </w:rPr>
        <w:t>, max=</w:t>
      </w:r>
      <w:proofErr w:type="spellStart"/>
      <w:r w:rsidRPr="00196CF4">
        <w:rPr>
          <w:rStyle w:val="HTMLCode"/>
        </w:rPr>
        <w:t>config.MAX_ATTEMPS</w:t>
      </w:r>
      <w:proofErr w:type="spellEnd"/>
      <w:r w:rsidRPr="00196CF4">
        <w:rPr>
          <w:rStyle w:val="HTMLCode"/>
        </w:rPr>
        <w:t>)</w:t>
      </w:r>
      <w:r w:rsidRPr="00196CF4">
        <w:rPr>
          <w:rStyle w:val="HTMLCode"/>
        </w:rPr>
        <w:br/>
      </w:r>
      <w:r w:rsidRPr="00196CF4">
        <w:rPr>
          <w:rStyle w:val="HTMLCode"/>
        </w:rPr>
        <w:br/>
        <w:t>        # SQS attributes</w:t>
      </w:r>
      <w:r w:rsidRPr="00196CF4">
        <w:rPr>
          <w:rStyle w:val="HTMLCode"/>
        </w:rPr>
        <w:br/>
        <w:t>        attributes = record['</w:t>
      </w:r>
      <w:proofErr w:type="spellStart"/>
      <w:r w:rsidRPr="00196CF4">
        <w:rPr>
          <w:rStyle w:val="HTMLCode"/>
        </w:rPr>
        <w:t>messageAttributes</w:t>
      </w:r>
      <w:proofErr w:type="spellEnd"/>
      <w:r w:rsidRPr="00196CF4">
        <w:rPr>
          <w:rStyle w:val="HTMLCode"/>
        </w:rPr>
        <w:t>']</w:t>
      </w:r>
      <w:r w:rsidRPr="00196CF4">
        <w:rPr>
          <w:rStyle w:val="HTMLCode"/>
        </w:rPr>
        <w:br/>
        <w:t>        attributes.update({'sqs-dlq-replay-nb': {'StringValue': str(nbReplay), 'DataType': 'Number'}})</w:t>
      </w:r>
      <w:r w:rsidRPr="00196CF4">
        <w:rPr>
          <w:rStyle w:val="HTMLCode"/>
        </w:rPr>
        <w:br/>
      </w:r>
      <w:r w:rsidRPr="00196CF4">
        <w:rPr>
          <w:rStyle w:val="HTMLCode"/>
        </w:rPr>
        <w:br/>
        <w:t>        _</w:t>
      </w:r>
      <w:proofErr w:type="spellStart"/>
      <w:r w:rsidRPr="00196CF4">
        <w:rPr>
          <w:rStyle w:val="HTMLCode"/>
        </w:rPr>
        <w:t>sqs_attributes_cleaner</w:t>
      </w:r>
      <w:proofErr w:type="spellEnd"/>
      <w:r w:rsidRPr="00196CF4">
        <w:rPr>
          <w:rStyle w:val="HTMLCode"/>
        </w:rPr>
        <w:t>(attributes)</w:t>
      </w:r>
      <w:r w:rsidRPr="00196CF4">
        <w:rPr>
          <w:rStyle w:val="HTMLCode"/>
        </w:rPr>
        <w:br/>
      </w:r>
      <w:r w:rsidRPr="00196CF4">
        <w:rPr>
          <w:rStyle w:val="HTMLCode"/>
        </w:rPr>
        <w:br/>
        <w:t xml:space="preserve">        # </w:t>
      </w:r>
      <w:proofErr w:type="spellStart"/>
      <w:r w:rsidRPr="00196CF4">
        <w:rPr>
          <w:rStyle w:val="HTMLCode"/>
        </w:rPr>
        <w:t>Backoff</w:t>
      </w:r>
      <w:proofErr w:type="spellEnd"/>
      <w:r w:rsidRPr="00196CF4">
        <w:rPr>
          <w:rStyle w:val="HTMLCode"/>
        </w:rPr>
        <w:br/>
        <w:t>        b = backoff.ExpoBackoffFullJitter(base=config.BACKOFF_RATE, cap=config.MESSAGE_RETENTION_PERIOD)</w:t>
      </w:r>
      <w:r w:rsidRPr="00196CF4">
        <w:rPr>
          <w:rStyle w:val="HTMLCode"/>
        </w:rPr>
        <w:br/>
        <w:t>        </w:t>
      </w:r>
      <w:proofErr w:type="spellStart"/>
      <w:r w:rsidRPr="00196CF4">
        <w:rPr>
          <w:rStyle w:val="HTMLCode"/>
        </w:rPr>
        <w:t>delaySeconds</w:t>
      </w:r>
      <w:proofErr w:type="spellEnd"/>
      <w:r w:rsidRPr="00196CF4">
        <w:rPr>
          <w:rStyle w:val="HTMLCode"/>
        </w:rPr>
        <w:t> = </w:t>
      </w:r>
      <w:proofErr w:type="spellStart"/>
      <w:r w:rsidRPr="00196CF4">
        <w:rPr>
          <w:rStyle w:val="HTMLCode"/>
        </w:rPr>
        <w:t>b.backoff</w:t>
      </w:r>
      <w:proofErr w:type="spellEnd"/>
      <w:r w:rsidRPr="00196CF4">
        <w:rPr>
          <w:rStyle w:val="HTMLCode"/>
        </w:rPr>
        <w:t>(n=int(</w:t>
      </w:r>
      <w:proofErr w:type="spellStart"/>
      <w:r w:rsidRPr="00196CF4">
        <w:rPr>
          <w:rStyle w:val="HTMLCode"/>
        </w:rPr>
        <w:t>nbReplay</w:t>
      </w:r>
      <w:proofErr w:type="spellEnd"/>
      <w:r w:rsidRPr="00196CF4">
        <w:rPr>
          <w:rStyle w:val="HTMLCode"/>
        </w:rPr>
        <w:t>))</w:t>
      </w:r>
      <w:r w:rsidRPr="00196CF4">
        <w:rPr>
          <w:rStyle w:val="HTMLCode"/>
        </w:rPr>
        <w:br/>
      </w:r>
      <w:r w:rsidRPr="00196CF4">
        <w:rPr>
          <w:rStyle w:val="HTMLCode"/>
        </w:rPr>
        <w:br/>
        <w:t>        # SQS</w:t>
      </w:r>
      <w:r w:rsidRPr="00196CF4">
        <w:rPr>
          <w:rStyle w:val="HTMLCode"/>
        </w:rPr>
        <w:br/>
        <w:t>        </w:t>
      </w:r>
      <w:proofErr w:type="spellStart"/>
      <w:r w:rsidRPr="00196CF4">
        <w:rPr>
          <w:rStyle w:val="HTMLCode"/>
        </w:rPr>
        <w:t>SQS.send_message</w:t>
      </w:r>
      <w:proofErr w:type="spellEnd"/>
      <w:r w:rsidRPr="00196CF4">
        <w:rPr>
          <w:rStyle w:val="HTMLCode"/>
        </w:rPr>
        <w:t>(</w:t>
      </w:r>
      <w:r w:rsidRPr="00196CF4">
        <w:rPr>
          <w:rStyle w:val="HTMLCode"/>
        </w:rPr>
        <w:br/>
        <w:t>            </w:t>
      </w:r>
      <w:proofErr w:type="spellStart"/>
      <w:r w:rsidRPr="00196CF4">
        <w:rPr>
          <w:rStyle w:val="HTMLCode"/>
        </w:rPr>
        <w:t>QueueUrl</w:t>
      </w:r>
      <w:proofErr w:type="spellEnd"/>
      <w:r w:rsidRPr="00196CF4">
        <w:rPr>
          <w:rStyle w:val="HTMLCode"/>
        </w:rPr>
        <w:t>=</w:t>
      </w:r>
      <w:proofErr w:type="spellStart"/>
      <w:r w:rsidRPr="00196CF4">
        <w:rPr>
          <w:rStyle w:val="HTMLCode"/>
        </w:rPr>
        <w:t>config.SQS_MAIN_URL</w:t>
      </w:r>
      <w:proofErr w:type="spellEnd"/>
      <w:r w:rsidRPr="00196CF4">
        <w:rPr>
          <w:rStyle w:val="HTMLCode"/>
        </w:rPr>
        <w:t>,</w:t>
      </w:r>
      <w:r w:rsidRPr="00196CF4">
        <w:rPr>
          <w:rStyle w:val="HTMLCode"/>
        </w:rPr>
        <w:br/>
        <w:t>            </w:t>
      </w:r>
      <w:proofErr w:type="spellStart"/>
      <w:r w:rsidRPr="00196CF4">
        <w:rPr>
          <w:rStyle w:val="HTMLCode"/>
        </w:rPr>
        <w:t>MessageBody</w:t>
      </w:r>
      <w:proofErr w:type="spellEnd"/>
      <w:r w:rsidRPr="00196CF4">
        <w:rPr>
          <w:rStyle w:val="HTMLCode"/>
        </w:rPr>
        <w:t>=record['body'],</w:t>
      </w:r>
      <w:r w:rsidRPr="00196CF4">
        <w:rPr>
          <w:rStyle w:val="HTMLCode"/>
        </w:rPr>
        <w:br/>
        <w:t>            </w:t>
      </w:r>
      <w:proofErr w:type="spellStart"/>
      <w:r w:rsidRPr="00196CF4">
        <w:rPr>
          <w:rStyle w:val="HTMLCode"/>
        </w:rPr>
        <w:t>DelaySeconds</w:t>
      </w:r>
      <w:proofErr w:type="spellEnd"/>
      <w:r w:rsidRPr="00196CF4">
        <w:rPr>
          <w:rStyle w:val="HTMLCode"/>
        </w:rPr>
        <w:t>=int(</w:t>
      </w:r>
      <w:proofErr w:type="spellStart"/>
      <w:r w:rsidRPr="00196CF4">
        <w:rPr>
          <w:rStyle w:val="HTMLCode"/>
        </w:rPr>
        <w:t>delaySeconds</w:t>
      </w:r>
      <w:proofErr w:type="spellEnd"/>
      <w:r w:rsidRPr="00196CF4">
        <w:rPr>
          <w:rStyle w:val="HTMLCode"/>
        </w:rPr>
        <w:t>),</w:t>
      </w:r>
      <w:r w:rsidRPr="00196CF4">
        <w:rPr>
          <w:rStyle w:val="HTMLCode"/>
        </w:rPr>
        <w:br/>
        <w:t>            </w:t>
      </w:r>
      <w:proofErr w:type="spellStart"/>
      <w:r w:rsidRPr="00196CF4">
        <w:rPr>
          <w:rStyle w:val="HTMLCode"/>
        </w:rPr>
        <w:t>MessageAttributes</w:t>
      </w:r>
      <w:proofErr w:type="spellEnd"/>
      <w:r w:rsidRPr="00196CF4">
        <w:rPr>
          <w:rStyle w:val="HTMLCode"/>
        </w:rPr>
        <w:t>=record['</w:t>
      </w:r>
      <w:proofErr w:type="spellStart"/>
      <w:r w:rsidRPr="00196CF4">
        <w:rPr>
          <w:rStyle w:val="HTMLCode"/>
        </w:rPr>
        <w:t>messageAttributes</w:t>
      </w:r>
      <w:proofErr w:type="spellEnd"/>
      <w:r w:rsidRPr="00196CF4">
        <w:rPr>
          <w:rStyle w:val="HTMLCode"/>
        </w:rPr>
        <w:t>']</w:t>
      </w:r>
      <w:r w:rsidRPr="00196CF4">
        <w:rPr>
          <w:rStyle w:val="HTMLCode"/>
        </w:rPr>
        <w:br/>
        <w:t>        )</w:t>
      </w:r>
    </w:p>
    <w:p w14:paraId="44327562" w14:textId="77777777" w:rsidR="00355500" w:rsidRDefault="00355500">
      <w:pPr>
        <w:rPr>
          <w:b/>
        </w:rPr>
      </w:pPr>
    </w:p>
    <w:p w14:paraId="5ECDFFCD" w14:textId="106D2E94" w:rsidR="00714284" w:rsidRPr="00934278" w:rsidRDefault="00934278">
      <w:r>
        <w:rPr>
          <w:b/>
        </w:rPr>
        <w:t>Building and packaging the serverless application</w:t>
      </w:r>
    </w:p>
    <w:p w14:paraId="1FDB3517" w14:textId="77777777" w:rsidR="00714284" w:rsidRDefault="00714284"/>
    <w:p w14:paraId="37907020" w14:textId="3AD3452F" w:rsidR="00B2152E" w:rsidRDefault="00934278">
      <w:r>
        <w:t xml:space="preserve">The </w:t>
      </w:r>
      <w:r w:rsidR="0083040F">
        <w:t xml:space="preserve">solution is available and shared as </w:t>
      </w:r>
      <w:r>
        <w:t xml:space="preserve">a </w:t>
      </w:r>
      <w:r w:rsidR="0083040F">
        <w:t xml:space="preserve">reusable application to the </w:t>
      </w:r>
      <w:hyperlink r:id="rId15" w:history="1">
        <w:r w:rsidR="0083040F" w:rsidRPr="00B2152E">
          <w:rPr>
            <w:rStyle w:val="Hyperlink"/>
          </w:rPr>
          <w:t>AWS Serverless Application Repository.</w:t>
        </w:r>
      </w:hyperlink>
      <w:r w:rsidR="0083040F">
        <w:t xml:space="preserve"> </w:t>
      </w:r>
      <w:r w:rsidR="00534CDA">
        <w:t xml:space="preserve">A serverless application is a combination of Lambda functions, event sources, and other resources that work together to perform tasks. </w:t>
      </w:r>
      <w:r>
        <w:t>T</w:t>
      </w:r>
      <w:r w:rsidR="00534CDA">
        <w:t>his application use</w:t>
      </w:r>
      <w:r>
        <w:t>s</w:t>
      </w:r>
      <w:r w:rsidR="00534CDA">
        <w:t xml:space="preserve"> the open-source </w:t>
      </w:r>
      <w:hyperlink r:id="rId16" w:history="1">
        <w:r w:rsidR="00534CDA" w:rsidRPr="00B2152E">
          <w:rPr>
            <w:rStyle w:val="Hyperlink"/>
          </w:rPr>
          <w:t>AWS Serverless Application Model (</w:t>
        </w:r>
        <w:r w:rsidR="00B2152E">
          <w:rPr>
            <w:rStyle w:val="Hyperlink"/>
          </w:rPr>
          <w:t xml:space="preserve">AWS </w:t>
        </w:r>
        <w:r w:rsidR="00534CDA" w:rsidRPr="00B2152E">
          <w:rPr>
            <w:rStyle w:val="Hyperlink"/>
          </w:rPr>
          <w:t>SAM)</w:t>
        </w:r>
      </w:hyperlink>
      <w:r w:rsidR="00534CDA">
        <w:t xml:space="preserve"> to declare the parameters, resources</w:t>
      </w:r>
      <w:r w:rsidR="00544537">
        <w:t>,</w:t>
      </w:r>
      <w:r w:rsidR="00534CDA">
        <w:t xml:space="preserve"> and metadata of the </w:t>
      </w:r>
      <w:r w:rsidR="00534CDA">
        <w:rPr>
          <w:i/>
        </w:rPr>
        <w:t>SQS-DLQ-Replay</w:t>
      </w:r>
      <w:r w:rsidR="00534CDA">
        <w:t xml:space="preserve"> solution. </w:t>
      </w:r>
    </w:p>
    <w:p w14:paraId="1D0D99D2" w14:textId="77777777" w:rsidR="00934278" w:rsidRDefault="00934278"/>
    <w:p w14:paraId="3B2A3B04" w14:textId="06B58A7B" w:rsidR="00B2152E" w:rsidRDefault="00934278">
      <w:r>
        <w:t xml:space="preserve">There are </w:t>
      </w:r>
      <w:r w:rsidR="00B2152E">
        <w:t xml:space="preserve">several sections in </w:t>
      </w:r>
      <w:r>
        <w:t xml:space="preserve">the </w:t>
      </w:r>
      <w:r w:rsidR="00B2152E">
        <w:t xml:space="preserve">AWS SAM template: </w:t>
      </w:r>
    </w:p>
    <w:p w14:paraId="5E26D58E" w14:textId="7CB2D609" w:rsidR="00B2152E" w:rsidRDefault="00FC770B" w:rsidP="00B2152E">
      <w:pPr>
        <w:pStyle w:val="ListParagraph"/>
        <w:numPr>
          <w:ilvl w:val="0"/>
          <w:numId w:val="4"/>
        </w:numPr>
      </w:pPr>
      <w:r>
        <w:t>“</w:t>
      </w:r>
      <w:r w:rsidR="00B2152E">
        <w:t>Metadata</w:t>
      </w:r>
      <w:r>
        <w:t>”</w:t>
      </w:r>
      <w:r w:rsidR="00B2152E">
        <w:t xml:space="preserve"> </w:t>
      </w:r>
      <w:r>
        <w:t xml:space="preserve">section specifies application information </w:t>
      </w:r>
      <w:r w:rsidR="00934278">
        <w:t>for</w:t>
      </w:r>
      <w:r>
        <w:t xml:space="preserve"> publish</w:t>
      </w:r>
      <w:r w:rsidR="00934278">
        <w:t>ing to the AWS Serverless Application Repository</w:t>
      </w:r>
      <w:r>
        <w:t>.</w:t>
      </w:r>
    </w:p>
    <w:p w14:paraId="12DB7EE8" w14:textId="29A2FDE9" w:rsidR="00B2152E" w:rsidRDefault="00FC770B" w:rsidP="00B2152E">
      <w:pPr>
        <w:pStyle w:val="ListParagraph"/>
        <w:numPr>
          <w:ilvl w:val="0"/>
          <w:numId w:val="4"/>
        </w:numPr>
      </w:pPr>
      <w:r>
        <w:t>“</w:t>
      </w:r>
      <w:r w:rsidR="00B2152E">
        <w:t>Parameter</w:t>
      </w:r>
      <w:r>
        <w:t>s”</w:t>
      </w:r>
      <w:r w:rsidR="00B2152E">
        <w:t xml:space="preserve"> </w:t>
      </w:r>
      <w:r>
        <w:t xml:space="preserve">section contains default SQS settings, </w:t>
      </w:r>
      <w:r w:rsidR="00934278">
        <w:t>in addition to</w:t>
      </w:r>
      <w:r>
        <w:t xml:space="preserve"> the configuration for our exponential </w:t>
      </w:r>
      <w:proofErr w:type="spellStart"/>
      <w:r>
        <w:t>backoff</w:t>
      </w:r>
      <w:proofErr w:type="spellEnd"/>
      <w:r>
        <w:t xml:space="preserve"> algorithm.</w:t>
      </w:r>
    </w:p>
    <w:p w14:paraId="09A0475A" w14:textId="7EFD01F3" w:rsidR="00B2152E" w:rsidRDefault="00FC770B" w:rsidP="00B2152E">
      <w:pPr>
        <w:pStyle w:val="ListParagraph"/>
        <w:numPr>
          <w:ilvl w:val="0"/>
          <w:numId w:val="4"/>
        </w:numPr>
      </w:pPr>
      <w:r>
        <w:t>“</w:t>
      </w:r>
      <w:r w:rsidR="00544537">
        <w:t>Resources</w:t>
      </w:r>
      <w:r>
        <w:t>”</w:t>
      </w:r>
      <w:r w:rsidR="00B2152E">
        <w:t xml:space="preserve"> </w:t>
      </w:r>
      <w:r>
        <w:t xml:space="preserve">section defines </w:t>
      </w:r>
      <w:r w:rsidR="00934278">
        <w:t xml:space="preserve">the </w:t>
      </w:r>
      <w:r>
        <w:t>three Amazon SQS queues and the Lambda function.</w:t>
      </w:r>
    </w:p>
    <w:p w14:paraId="64DDFC98" w14:textId="4B40CCF3" w:rsidR="00714284" w:rsidRDefault="00FC770B" w:rsidP="00B2152E">
      <w:pPr>
        <w:pStyle w:val="ListParagraph"/>
        <w:numPr>
          <w:ilvl w:val="0"/>
          <w:numId w:val="4"/>
        </w:numPr>
      </w:pPr>
      <w:r>
        <w:t>“</w:t>
      </w:r>
      <w:r w:rsidR="00B2152E">
        <w:t>Output</w:t>
      </w:r>
      <w:r>
        <w:t>s” section</w:t>
      </w:r>
      <w:r w:rsidR="00B2152E">
        <w:t xml:space="preserve"> </w:t>
      </w:r>
      <w:r>
        <w:t xml:space="preserve">lists </w:t>
      </w:r>
      <w:r w:rsidR="00934278">
        <w:t>ARN</w:t>
      </w:r>
      <w:r>
        <w:t xml:space="preserve"> of our three Amazon SQS queues and AWS Lambda we want to output.</w:t>
      </w:r>
    </w:p>
    <w:p w14:paraId="33303633" w14:textId="0DAAB312" w:rsidR="00714284" w:rsidRPr="00196CF4" w:rsidRDefault="00714284"/>
    <w:p w14:paraId="4B918704" w14:textId="6CD02D77" w:rsidR="00151585" w:rsidRPr="00233BE2" w:rsidRDefault="00151585">
      <w:r w:rsidRPr="00196CF4">
        <w:t xml:space="preserve">See the full </w:t>
      </w:r>
      <w:r w:rsidR="00934278">
        <w:t>YAML</w:t>
      </w:r>
      <w:r w:rsidRPr="00196CF4">
        <w:t xml:space="preserve"> here. (</w:t>
      </w:r>
      <w:r w:rsidR="00934278">
        <w:t>GitHub</w:t>
      </w:r>
      <w:r w:rsidRPr="00196CF4">
        <w:t xml:space="preserve"> lin</w:t>
      </w:r>
      <w:r>
        <w:t>k)</w:t>
      </w:r>
    </w:p>
    <w:p w14:paraId="0EAB7751" w14:textId="77777777" w:rsidR="00714284" w:rsidRDefault="00714284"/>
    <w:p w14:paraId="630D0DA1" w14:textId="7A6BE57C" w:rsidR="00FC770B" w:rsidRDefault="00FC770B">
      <w:r>
        <w:t xml:space="preserve">AWS SAM </w:t>
      </w:r>
      <w:r w:rsidR="00934278">
        <w:t xml:space="preserve">offers a </w:t>
      </w:r>
      <w:r w:rsidR="007F5826">
        <w:t>command line interface (AWS SAM CLI)</w:t>
      </w:r>
      <w:r w:rsidR="00934278">
        <w:t xml:space="preserve"> which </w:t>
      </w:r>
      <w:r w:rsidR="007F5826">
        <w:t>helps build</w:t>
      </w:r>
      <w:r w:rsidR="0083040F">
        <w:t>, package, and publish</w:t>
      </w:r>
      <w:r w:rsidR="007F5826">
        <w:t xml:space="preserve"> </w:t>
      </w:r>
      <w:r w:rsidR="00934278">
        <w:t xml:space="preserve">the </w:t>
      </w:r>
      <w:r w:rsidR="007F5826">
        <w:t xml:space="preserve">solution </w:t>
      </w:r>
      <w:r w:rsidR="0083040F">
        <w:t xml:space="preserve">to </w:t>
      </w:r>
      <w:r w:rsidR="00934278">
        <w:t>AWS Serverless Application Repository</w:t>
      </w:r>
      <w:r w:rsidR="007F5826">
        <w:t>.</w:t>
      </w:r>
    </w:p>
    <w:p w14:paraId="06D0C3F7" w14:textId="77777777" w:rsidR="007F5826" w:rsidRDefault="007F5826"/>
    <w:p w14:paraId="77D81B1D" w14:textId="77777777" w:rsidR="0083040F" w:rsidRPr="00196CF4" w:rsidRDefault="007F5826" w:rsidP="00355500">
      <w:pPr>
        <w:shd w:val="clear" w:color="auto" w:fill="F2F2F2" w:themeFill="background1" w:themeFillShade="F2"/>
        <w:rPr>
          <w:rStyle w:val="HTMLCode"/>
        </w:rPr>
      </w:pPr>
      <w:r w:rsidRPr="00196CF4">
        <w:rPr>
          <w:rStyle w:val="HTMLCode"/>
        </w:rPr>
        <w:t xml:space="preserve"># Build </w:t>
      </w:r>
      <w:r w:rsidR="0083040F" w:rsidRPr="00196CF4">
        <w:rPr>
          <w:rStyle w:val="HTMLCode"/>
        </w:rPr>
        <w:t>and compile dependencies for Lambda functions</w:t>
      </w:r>
    </w:p>
    <w:p w14:paraId="54D2318E" w14:textId="77777777" w:rsidR="007F5826" w:rsidRPr="00196CF4" w:rsidRDefault="007F5826" w:rsidP="00355500">
      <w:pPr>
        <w:shd w:val="clear" w:color="auto" w:fill="F2F2F2" w:themeFill="background1" w:themeFillShade="F2"/>
        <w:rPr>
          <w:rStyle w:val="HTMLCode"/>
        </w:rPr>
      </w:pPr>
      <w:proofErr w:type="spellStart"/>
      <w:r w:rsidRPr="00196CF4">
        <w:rPr>
          <w:rStyle w:val="HTMLCode"/>
        </w:rPr>
        <w:t>sam</w:t>
      </w:r>
      <w:proofErr w:type="spellEnd"/>
      <w:r w:rsidRPr="00196CF4">
        <w:rPr>
          <w:rStyle w:val="HTMLCode"/>
        </w:rPr>
        <w:t xml:space="preserve"> build </w:t>
      </w:r>
    </w:p>
    <w:p w14:paraId="580ECA77" w14:textId="0729F7F5" w:rsidR="0083040F" w:rsidRPr="00196CF4" w:rsidRDefault="0083040F" w:rsidP="00355500">
      <w:pPr>
        <w:shd w:val="clear" w:color="auto" w:fill="F2F2F2" w:themeFill="background1" w:themeFillShade="F2"/>
        <w:rPr>
          <w:rStyle w:val="HTMLCode"/>
        </w:rPr>
      </w:pPr>
      <w:r w:rsidRPr="00196CF4">
        <w:rPr>
          <w:rStyle w:val="HTMLCode"/>
        </w:rPr>
        <w:t># Package for deployment</w:t>
      </w:r>
    </w:p>
    <w:p w14:paraId="1EC3E942" w14:textId="4B92C14F" w:rsidR="007F5826" w:rsidRPr="00196CF4" w:rsidRDefault="007F5826" w:rsidP="00355500">
      <w:pPr>
        <w:shd w:val="clear" w:color="auto" w:fill="F2F2F2" w:themeFill="background1" w:themeFillShade="F2"/>
        <w:rPr>
          <w:rStyle w:val="HTMLCode"/>
        </w:rPr>
      </w:pPr>
      <w:r w:rsidRPr="00196CF4">
        <w:rPr>
          <w:rStyle w:val="HTMLCode"/>
        </w:rPr>
        <w:t xml:space="preserve">same package --template-file </w:t>
      </w:r>
      <w:proofErr w:type="spellStart"/>
      <w:r w:rsidRPr="00196CF4">
        <w:rPr>
          <w:rStyle w:val="HTMLCode"/>
        </w:rPr>
        <w:t>template.yaml</w:t>
      </w:r>
      <w:proofErr w:type="spellEnd"/>
      <w:r w:rsidRPr="00196CF4">
        <w:rPr>
          <w:rStyle w:val="HTMLCode"/>
        </w:rPr>
        <w:t xml:space="preserve"> --output-template-file </w:t>
      </w:r>
      <w:proofErr w:type="spellStart"/>
      <w:r w:rsidRPr="00196CF4">
        <w:rPr>
          <w:rStyle w:val="HTMLCode"/>
        </w:rPr>
        <w:t>packaged.yaml</w:t>
      </w:r>
      <w:proofErr w:type="spellEnd"/>
      <w:r w:rsidRPr="00196CF4">
        <w:rPr>
          <w:rStyle w:val="HTMLCode"/>
        </w:rPr>
        <w:t xml:space="preserve"> --s3-bucket &lt;your-bucket-name&gt;</w:t>
      </w:r>
    </w:p>
    <w:p w14:paraId="5CD84631" w14:textId="30DBCDCA" w:rsidR="00355500" w:rsidRPr="00196CF4" w:rsidRDefault="00355500" w:rsidP="00355500">
      <w:pPr>
        <w:shd w:val="clear" w:color="auto" w:fill="F2F2F2" w:themeFill="background1" w:themeFillShade="F2"/>
        <w:rPr>
          <w:rStyle w:val="HTMLCode"/>
        </w:rPr>
      </w:pPr>
      <w:r w:rsidRPr="00196CF4">
        <w:rPr>
          <w:rStyle w:val="HTMLCode"/>
        </w:rPr>
        <w:t xml:space="preserve"># Publish to AWS </w:t>
      </w:r>
      <w:del w:id="20" w:author="Microsoft Office User" w:date="2020-11-09T15:37:00Z">
        <w:r w:rsidRPr="00196CF4" w:rsidDel="00EF52B2">
          <w:rPr>
            <w:rStyle w:val="HTMLCode"/>
          </w:rPr>
          <w:delText>SAR</w:delText>
        </w:r>
      </w:del>
      <w:ins w:id="21" w:author="Microsoft Office User" w:date="2020-11-09T15:37:00Z">
        <w:r w:rsidR="00EF52B2">
          <w:rPr>
            <w:rStyle w:val="HTMLCode"/>
          </w:rPr>
          <w:t>Serverless Application Repository</w:t>
        </w:r>
      </w:ins>
    </w:p>
    <w:p w14:paraId="7009AEFF" w14:textId="77777777" w:rsidR="00355500" w:rsidRPr="00196CF4" w:rsidRDefault="00355500" w:rsidP="00355500">
      <w:pPr>
        <w:shd w:val="clear" w:color="auto" w:fill="F2F2F2" w:themeFill="background1" w:themeFillShade="F2"/>
        <w:rPr>
          <w:rStyle w:val="HTMLCode"/>
        </w:rPr>
      </w:pPr>
      <w:proofErr w:type="spellStart"/>
      <w:r w:rsidRPr="00196CF4">
        <w:rPr>
          <w:rStyle w:val="HTMLCode"/>
        </w:rPr>
        <w:t>sam</w:t>
      </w:r>
      <w:proofErr w:type="spellEnd"/>
      <w:r w:rsidRPr="00196CF4">
        <w:rPr>
          <w:rStyle w:val="HTMLCode"/>
        </w:rPr>
        <w:t xml:space="preserve"> publish --template </w:t>
      </w:r>
      <w:proofErr w:type="spellStart"/>
      <w:r w:rsidRPr="00196CF4">
        <w:rPr>
          <w:rStyle w:val="HTMLCode"/>
        </w:rPr>
        <w:t>packaged.yaml</w:t>
      </w:r>
      <w:proofErr w:type="spellEnd"/>
    </w:p>
    <w:p w14:paraId="3E8B6DBD" w14:textId="77777777" w:rsidR="00355500" w:rsidRDefault="00355500"/>
    <w:p w14:paraId="05FDC44E" w14:textId="77777777" w:rsidR="00FC770B" w:rsidRDefault="00FC770B"/>
    <w:p w14:paraId="7360933D" w14:textId="77777777" w:rsidR="00714284" w:rsidRDefault="00534CDA">
      <w:pPr>
        <w:pStyle w:val="Heading3"/>
      </w:pPr>
      <w:r>
        <w:t>How to use the application </w:t>
      </w:r>
    </w:p>
    <w:p w14:paraId="5AFD801F" w14:textId="444637ED" w:rsidR="00714284" w:rsidRDefault="00534CDA">
      <w:r>
        <w:br/>
        <w:t>You can use this serverless application via:</w:t>
      </w:r>
    </w:p>
    <w:p w14:paraId="4A2913EE" w14:textId="6516A89E" w:rsidR="00714284" w:rsidRDefault="00534CDA">
      <w:pPr>
        <w:pStyle w:val="ListParagraph"/>
        <w:numPr>
          <w:ilvl w:val="0"/>
          <w:numId w:val="1"/>
        </w:numPr>
      </w:pPr>
      <w:r>
        <w:t xml:space="preserve">The AWS </w:t>
      </w:r>
      <w:r w:rsidR="00544537">
        <w:t>Management C</w:t>
      </w:r>
      <w:r w:rsidR="009645D5">
        <w:t>onsole:</w:t>
      </w:r>
      <w:r>
        <w:t xml:space="preserve"> </w:t>
      </w:r>
      <w:r w:rsidR="00C829BD">
        <w:t xml:space="preserve">Inside the Lambda </w:t>
      </w:r>
      <w:r w:rsidR="00544537">
        <w:t>s</w:t>
      </w:r>
      <w:r w:rsidR="00210CED">
        <w:t>ervice, c</w:t>
      </w:r>
      <w:r>
        <w:t>hoose the “Browse serverless app repository” option to create your function</w:t>
      </w:r>
      <w:r w:rsidR="00210CED">
        <w:t>. S</w:t>
      </w:r>
      <w:r>
        <w:t>elect “</w:t>
      </w:r>
      <w:proofErr w:type="spellStart"/>
      <w:r>
        <w:t>sqs</w:t>
      </w:r>
      <w:proofErr w:type="spellEnd"/>
      <w:r>
        <w:t>-</w:t>
      </w:r>
      <w:proofErr w:type="spellStart"/>
      <w:r>
        <w:t>dlq</w:t>
      </w:r>
      <w:proofErr w:type="spellEnd"/>
      <w:r>
        <w:t>-replay" application</w:t>
      </w:r>
      <w:r w:rsidR="00210CED">
        <w:t xml:space="preserve"> in the </w:t>
      </w:r>
      <w:r w:rsidR="00544537">
        <w:t>p</w:t>
      </w:r>
      <w:r w:rsidR="00210CED">
        <w:t>ublic applications repository</w:t>
      </w:r>
      <w:r>
        <w:t>.</w:t>
      </w:r>
      <w:r w:rsidR="00210CED">
        <w:t xml:space="preserve"> Then, configure the application with the default SQS parameters and the replay feature parameters</w:t>
      </w:r>
      <w:r w:rsidR="00CD20CC">
        <w:t>.</w:t>
      </w:r>
    </w:p>
    <w:p w14:paraId="1A80ADFA" w14:textId="18D6233E" w:rsidR="00CD20CC" w:rsidRDefault="00CD20CC" w:rsidP="00CD20CC">
      <w:pPr>
        <w:pStyle w:val="ListParagraph"/>
        <w:numPr>
          <w:ilvl w:val="0"/>
          <w:numId w:val="1"/>
        </w:numPr>
      </w:pPr>
      <w:r>
        <w:t xml:space="preserve">The </w:t>
      </w:r>
      <w:ins w:id="22" w:author="Microsoft Office User" w:date="2020-11-09T15:31:00Z">
        <w:r w:rsidR="00184C02">
          <w:fldChar w:fldCharType="begin"/>
        </w:r>
        <w:r w:rsidR="00184C02">
          <w:instrText xml:space="preserve"> HYPERLINK "https://www.serverless.com/" </w:instrText>
        </w:r>
        <w:r w:rsidR="00184C02">
          <w:fldChar w:fldCharType="separate"/>
        </w:r>
        <w:commentRangeStart w:id="23"/>
        <w:r w:rsidR="00544537" w:rsidRPr="00184C02">
          <w:rPr>
            <w:rStyle w:val="Hyperlink"/>
          </w:rPr>
          <w:t>S</w:t>
        </w:r>
        <w:r w:rsidRPr="00184C02">
          <w:rPr>
            <w:rStyle w:val="Hyperlink"/>
          </w:rPr>
          <w:t xml:space="preserve">erverless </w:t>
        </w:r>
        <w:r w:rsidR="00544537" w:rsidRPr="00184C02">
          <w:rPr>
            <w:rStyle w:val="Hyperlink"/>
          </w:rPr>
          <w:t>F</w:t>
        </w:r>
        <w:r w:rsidRPr="00184C02">
          <w:rPr>
            <w:rStyle w:val="Hyperlink"/>
          </w:rPr>
          <w:t>ramework</w:t>
        </w:r>
        <w:commentRangeEnd w:id="23"/>
        <w:r w:rsidR="00934278" w:rsidRPr="00184C02">
          <w:rPr>
            <w:rStyle w:val="Hyperlink"/>
            <w:sz w:val="16"/>
            <w:szCs w:val="16"/>
          </w:rPr>
          <w:commentReference w:id="23"/>
        </w:r>
        <w:r w:rsidR="00184C02">
          <w:fldChar w:fldCharType="end"/>
        </w:r>
      </w:ins>
      <w:r>
        <w:t xml:space="preserve">, as described by Yan Cui in </w:t>
      </w:r>
      <w:hyperlink r:id="rId17">
        <w:r>
          <w:rPr>
            <w:rStyle w:val="Hyperlink"/>
          </w:rPr>
          <w:t>this blog post</w:t>
        </w:r>
      </w:hyperlink>
      <w:r>
        <w:t>.</w:t>
      </w:r>
    </w:p>
    <w:p w14:paraId="4025E62D" w14:textId="120D22CD" w:rsidR="009645D5" w:rsidRDefault="00355500" w:rsidP="009645D5">
      <w:pPr>
        <w:pStyle w:val="ListParagraph"/>
        <w:numPr>
          <w:ilvl w:val="0"/>
          <w:numId w:val="1"/>
        </w:numPr>
      </w:pPr>
      <w:r>
        <w:t>Your own</w:t>
      </w:r>
      <w:r w:rsidR="00534CDA">
        <w:t xml:space="preserve"> </w:t>
      </w:r>
      <w:commentRangeStart w:id="24"/>
      <w:r>
        <w:t>C</w:t>
      </w:r>
      <w:r w:rsidR="00534CDA">
        <w:t>loud</w:t>
      </w:r>
      <w:r w:rsidR="00544537">
        <w:t>F</w:t>
      </w:r>
      <w:r w:rsidR="00534CDA">
        <w:t>ormation</w:t>
      </w:r>
      <w:commentRangeEnd w:id="24"/>
      <w:r w:rsidR="00544537">
        <w:rPr>
          <w:rStyle w:val="CommentReference"/>
        </w:rPr>
        <w:commentReference w:id="24"/>
      </w:r>
      <w:r w:rsidR="00534CDA">
        <w:t xml:space="preserve"> template with the use of `AWS::</w:t>
      </w:r>
      <w:proofErr w:type="spellStart"/>
      <w:r w:rsidR="00534CDA">
        <w:t>ServerlessRepo</w:t>
      </w:r>
      <w:proofErr w:type="spellEnd"/>
      <w:r w:rsidR="00534CDA">
        <w:t>::Application` resource, as described in the </w:t>
      </w:r>
      <w:hyperlink r:id="rId18" w:anchor="awsserverlessapplication">
        <w:r w:rsidR="00534CDA">
          <w:rPr>
            <w:rStyle w:val="Hyperlink"/>
          </w:rPr>
          <w:t>documentation</w:t>
        </w:r>
      </w:hyperlink>
      <w:r w:rsidR="00534CDA">
        <w:t>.</w:t>
      </w:r>
      <w:r w:rsidR="009645D5">
        <w:t xml:space="preserve"> </w:t>
      </w:r>
    </w:p>
    <w:p w14:paraId="171A7190" w14:textId="77777777" w:rsidR="009F0711" w:rsidRDefault="009F0711" w:rsidP="009F0711">
      <w:pPr>
        <w:pStyle w:val="ListParagraph"/>
      </w:pPr>
    </w:p>
    <w:p w14:paraId="1E44688F" w14:textId="436B1B47" w:rsidR="009645D5" w:rsidRDefault="009645D5" w:rsidP="009645D5">
      <w:pPr>
        <w:ind w:left="360"/>
      </w:pPr>
      <w:r>
        <w:t>Here is an example of a</w:t>
      </w:r>
      <w:r w:rsidR="00544537">
        <w:t>n</w:t>
      </w:r>
      <w:r>
        <w:t xml:space="preserve"> </w:t>
      </w:r>
      <w:ins w:id="25" w:author="Microsoft Office User" w:date="2020-11-09T15:32:00Z">
        <w:r w:rsidR="00184C02">
          <w:fldChar w:fldCharType="begin"/>
        </w:r>
        <w:r w:rsidR="00184C02">
          <w:instrText xml:space="preserve"> HYPERLINK "https://aws.amazon.com/cloudformation/" </w:instrText>
        </w:r>
        <w:r w:rsidR="00184C02">
          <w:fldChar w:fldCharType="separate"/>
        </w:r>
        <w:commentRangeStart w:id="26"/>
        <w:r w:rsidR="009F0711" w:rsidRPr="00184C02">
          <w:rPr>
            <w:rStyle w:val="Hyperlink"/>
          </w:rPr>
          <w:t xml:space="preserve">AWS </w:t>
        </w:r>
        <w:r w:rsidRPr="00184C02">
          <w:rPr>
            <w:rStyle w:val="Hyperlink"/>
          </w:rPr>
          <w:t>Clou</w:t>
        </w:r>
        <w:r w:rsidR="00544537" w:rsidRPr="00184C02">
          <w:rPr>
            <w:rStyle w:val="Hyperlink"/>
          </w:rPr>
          <w:t>dF</w:t>
        </w:r>
        <w:r w:rsidRPr="00184C02">
          <w:rPr>
            <w:rStyle w:val="Hyperlink"/>
          </w:rPr>
          <w:t>ormation</w:t>
        </w:r>
        <w:r w:rsidR="00184C02">
          <w:fldChar w:fldCharType="end"/>
        </w:r>
      </w:ins>
      <w:r>
        <w:t xml:space="preserve"> </w:t>
      </w:r>
      <w:commentRangeEnd w:id="26"/>
      <w:r w:rsidR="00934278">
        <w:rPr>
          <w:rStyle w:val="CommentReference"/>
        </w:rPr>
        <w:commentReference w:id="26"/>
      </w:r>
      <w:r>
        <w:t xml:space="preserve">template using </w:t>
      </w:r>
      <w:r w:rsidR="002C743A">
        <w:t xml:space="preserve">the </w:t>
      </w:r>
      <w:r w:rsidR="00934278">
        <w:t>AWS Serverless Application Repository</w:t>
      </w:r>
      <w:r>
        <w:t xml:space="preserve"> application: </w:t>
      </w:r>
    </w:p>
    <w:p w14:paraId="306D41A9" w14:textId="77777777" w:rsidR="009645D5" w:rsidRDefault="009645D5" w:rsidP="009645D5">
      <w:pPr>
        <w:ind w:left="360"/>
      </w:pPr>
    </w:p>
    <w:p w14:paraId="1A90B121" w14:textId="77777777" w:rsidR="009645D5" w:rsidRPr="00196CF4" w:rsidRDefault="009645D5" w:rsidP="009645D5">
      <w:pPr>
        <w:shd w:val="clear" w:color="auto" w:fill="F2F2F2" w:themeFill="background1" w:themeFillShade="F2"/>
        <w:rPr>
          <w:rStyle w:val="HTMLCode"/>
        </w:rPr>
      </w:pPr>
      <w:proofErr w:type="spellStart"/>
      <w:r w:rsidRPr="00196CF4">
        <w:rPr>
          <w:rStyle w:val="HTMLCode"/>
        </w:rPr>
        <w:t>AWSTemplateFormatVersion</w:t>
      </w:r>
      <w:proofErr w:type="spellEnd"/>
      <w:r w:rsidRPr="00196CF4">
        <w:rPr>
          <w:rStyle w:val="HTMLCode"/>
        </w:rPr>
        <w:t>: '2010-09-09'</w:t>
      </w:r>
    </w:p>
    <w:p w14:paraId="3BE7F5B0" w14:textId="77777777" w:rsidR="009645D5" w:rsidRPr="00196CF4" w:rsidRDefault="009645D5" w:rsidP="009645D5">
      <w:pPr>
        <w:shd w:val="clear" w:color="auto" w:fill="F2F2F2" w:themeFill="background1" w:themeFillShade="F2"/>
        <w:rPr>
          <w:rStyle w:val="HTMLCode"/>
        </w:rPr>
      </w:pPr>
      <w:r w:rsidRPr="00196CF4">
        <w:rPr>
          <w:rStyle w:val="HTMLCode"/>
        </w:rPr>
        <w:t xml:space="preserve">Transform: </w:t>
      </w:r>
      <w:proofErr w:type="gramStart"/>
      <w:r w:rsidRPr="00196CF4">
        <w:rPr>
          <w:rStyle w:val="HTMLCode"/>
        </w:rPr>
        <w:t>AWS::</w:t>
      </w:r>
      <w:proofErr w:type="gramEnd"/>
      <w:r w:rsidRPr="00196CF4">
        <w:rPr>
          <w:rStyle w:val="HTMLCode"/>
        </w:rPr>
        <w:t>Serverless-2016-10-31</w:t>
      </w:r>
    </w:p>
    <w:p w14:paraId="4CC92B57" w14:textId="77777777" w:rsidR="009645D5" w:rsidRPr="00196CF4" w:rsidRDefault="009645D5" w:rsidP="009645D5">
      <w:pPr>
        <w:shd w:val="clear" w:color="auto" w:fill="F2F2F2" w:themeFill="background1" w:themeFillShade="F2"/>
        <w:rPr>
          <w:rStyle w:val="HTMLCode"/>
        </w:rPr>
      </w:pPr>
    </w:p>
    <w:p w14:paraId="5C90909B" w14:textId="77777777" w:rsidR="009645D5" w:rsidRPr="00196CF4" w:rsidRDefault="009645D5" w:rsidP="009645D5">
      <w:pPr>
        <w:shd w:val="clear" w:color="auto" w:fill="F2F2F2" w:themeFill="background1" w:themeFillShade="F2"/>
        <w:rPr>
          <w:rStyle w:val="HTMLCode"/>
        </w:rPr>
      </w:pPr>
      <w:r w:rsidRPr="00196CF4">
        <w:rPr>
          <w:rStyle w:val="HTMLCode"/>
        </w:rPr>
        <w:t>Resources:</w:t>
      </w:r>
    </w:p>
    <w:p w14:paraId="310868A5" w14:textId="77777777" w:rsidR="009645D5" w:rsidRPr="00196CF4" w:rsidRDefault="009645D5" w:rsidP="009645D5">
      <w:pPr>
        <w:shd w:val="clear" w:color="auto" w:fill="F2F2F2" w:themeFill="background1" w:themeFillShade="F2"/>
        <w:rPr>
          <w:rStyle w:val="HTMLCode"/>
        </w:rPr>
      </w:pPr>
      <w:r w:rsidRPr="00196CF4">
        <w:rPr>
          <w:rStyle w:val="HTMLCode"/>
        </w:rPr>
        <w:t xml:space="preserve">  </w:t>
      </w:r>
      <w:proofErr w:type="spellStart"/>
      <w:r w:rsidRPr="00196CF4">
        <w:rPr>
          <w:rStyle w:val="HTMLCode"/>
        </w:rPr>
        <w:t>ReplaySqsQueue</w:t>
      </w:r>
      <w:proofErr w:type="spellEnd"/>
      <w:r w:rsidRPr="00196CF4">
        <w:rPr>
          <w:rStyle w:val="HTMLCode"/>
        </w:rPr>
        <w:t>:</w:t>
      </w:r>
    </w:p>
    <w:p w14:paraId="2AA34FB8" w14:textId="77777777" w:rsidR="009645D5" w:rsidRPr="00196CF4" w:rsidRDefault="009645D5" w:rsidP="009645D5">
      <w:pPr>
        <w:shd w:val="clear" w:color="auto" w:fill="F2F2F2" w:themeFill="background1" w:themeFillShade="F2"/>
        <w:rPr>
          <w:rStyle w:val="HTMLCode"/>
        </w:rPr>
      </w:pPr>
      <w:r w:rsidRPr="00196CF4">
        <w:rPr>
          <w:rStyle w:val="HTMLCode"/>
        </w:rPr>
        <w:t xml:space="preserve">    Type: </w:t>
      </w:r>
      <w:proofErr w:type="gramStart"/>
      <w:r w:rsidRPr="00196CF4">
        <w:rPr>
          <w:rStyle w:val="HTMLCode"/>
        </w:rPr>
        <w:t>AWS::</w:t>
      </w:r>
      <w:proofErr w:type="gramEnd"/>
      <w:r w:rsidRPr="00196CF4">
        <w:rPr>
          <w:rStyle w:val="HTMLCode"/>
        </w:rPr>
        <w:t>Serverless::Application</w:t>
      </w:r>
    </w:p>
    <w:p w14:paraId="56360E26" w14:textId="77777777" w:rsidR="009645D5" w:rsidRPr="00196CF4" w:rsidRDefault="009645D5" w:rsidP="009645D5">
      <w:pPr>
        <w:shd w:val="clear" w:color="auto" w:fill="F2F2F2" w:themeFill="background1" w:themeFillShade="F2"/>
        <w:rPr>
          <w:rStyle w:val="HTMLCode"/>
        </w:rPr>
      </w:pPr>
      <w:r w:rsidRPr="00196CF4">
        <w:rPr>
          <w:rStyle w:val="HTMLCode"/>
        </w:rPr>
        <w:t xml:space="preserve">    Properties:</w:t>
      </w:r>
    </w:p>
    <w:p w14:paraId="72C9AC81" w14:textId="77777777" w:rsidR="009645D5" w:rsidRPr="00196CF4" w:rsidRDefault="009645D5" w:rsidP="009645D5">
      <w:pPr>
        <w:shd w:val="clear" w:color="auto" w:fill="F2F2F2" w:themeFill="background1" w:themeFillShade="F2"/>
        <w:rPr>
          <w:rStyle w:val="HTMLCode"/>
        </w:rPr>
      </w:pPr>
      <w:r w:rsidRPr="00196CF4">
        <w:rPr>
          <w:rStyle w:val="HTMLCode"/>
        </w:rPr>
        <w:t xml:space="preserve">      Location: </w:t>
      </w:r>
    </w:p>
    <w:p w14:paraId="3DEBD5DD" w14:textId="77777777" w:rsidR="009645D5" w:rsidRPr="00196CF4" w:rsidRDefault="009645D5" w:rsidP="009645D5">
      <w:pPr>
        <w:shd w:val="clear" w:color="auto" w:fill="F2F2F2" w:themeFill="background1" w:themeFillShade="F2"/>
        <w:rPr>
          <w:rStyle w:val="HTMLCode"/>
        </w:rPr>
      </w:pPr>
      <w:r w:rsidRPr="00196CF4">
        <w:rPr>
          <w:rStyle w:val="HTMLCode"/>
        </w:rPr>
        <w:t xml:space="preserve">        </w:t>
      </w:r>
      <w:proofErr w:type="spellStart"/>
      <w:r w:rsidRPr="00196CF4">
        <w:rPr>
          <w:rStyle w:val="HTMLCode"/>
        </w:rPr>
        <w:t>ApplicationId</w:t>
      </w:r>
      <w:proofErr w:type="spellEnd"/>
      <w:r w:rsidRPr="00196CF4">
        <w:rPr>
          <w:rStyle w:val="HTMLCode"/>
        </w:rPr>
        <w:t>: arn:aws:serverlessrepo:eu-west-1:862440218923:applications~sqs-dlq-replay</w:t>
      </w:r>
    </w:p>
    <w:p w14:paraId="1B7842A6" w14:textId="77777777" w:rsidR="009645D5" w:rsidRPr="00196CF4" w:rsidRDefault="009645D5" w:rsidP="009645D5">
      <w:pPr>
        <w:shd w:val="clear" w:color="auto" w:fill="F2F2F2" w:themeFill="background1" w:themeFillShade="F2"/>
        <w:rPr>
          <w:rStyle w:val="HTMLCode"/>
        </w:rPr>
      </w:pPr>
      <w:r w:rsidRPr="00196CF4">
        <w:rPr>
          <w:rStyle w:val="HTMLCode"/>
        </w:rPr>
        <w:t xml:space="preserve">        </w:t>
      </w:r>
      <w:proofErr w:type="spellStart"/>
      <w:r w:rsidRPr="00196CF4">
        <w:rPr>
          <w:rStyle w:val="HTMLCode"/>
        </w:rPr>
        <w:t>SemanticVersion</w:t>
      </w:r>
      <w:proofErr w:type="spellEnd"/>
      <w:r w:rsidRPr="00196CF4">
        <w:rPr>
          <w:rStyle w:val="HTMLCode"/>
        </w:rPr>
        <w:t>: 1.0.0</w:t>
      </w:r>
    </w:p>
    <w:p w14:paraId="6FA19918" w14:textId="77777777" w:rsidR="009645D5" w:rsidRPr="00196CF4" w:rsidRDefault="009645D5" w:rsidP="009645D5">
      <w:pPr>
        <w:shd w:val="clear" w:color="auto" w:fill="F2F2F2" w:themeFill="background1" w:themeFillShade="F2"/>
        <w:rPr>
          <w:rStyle w:val="HTMLCode"/>
        </w:rPr>
      </w:pPr>
      <w:r w:rsidRPr="00196CF4">
        <w:rPr>
          <w:rStyle w:val="HTMLCode"/>
        </w:rPr>
        <w:t xml:space="preserve">      Parameters:</w:t>
      </w:r>
    </w:p>
    <w:p w14:paraId="2B3ACEC4" w14:textId="77777777" w:rsidR="009645D5" w:rsidRPr="00196CF4" w:rsidRDefault="009645D5" w:rsidP="009645D5">
      <w:pPr>
        <w:shd w:val="clear" w:color="auto" w:fill="F2F2F2" w:themeFill="background1" w:themeFillShade="F2"/>
        <w:rPr>
          <w:rStyle w:val="HTMLCode"/>
        </w:rPr>
      </w:pPr>
      <w:r w:rsidRPr="00196CF4">
        <w:rPr>
          <w:rStyle w:val="HTMLCode"/>
        </w:rPr>
        <w:t xml:space="preserve">        </w:t>
      </w:r>
      <w:proofErr w:type="spellStart"/>
      <w:r w:rsidRPr="00196CF4">
        <w:rPr>
          <w:rStyle w:val="HTMLCode"/>
        </w:rPr>
        <w:t>BackoffRate</w:t>
      </w:r>
      <w:proofErr w:type="spellEnd"/>
      <w:r w:rsidRPr="00196CF4">
        <w:rPr>
          <w:rStyle w:val="HTMLCode"/>
        </w:rPr>
        <w:t>: "2"</w:t>
      </w:r>
    </w:p>
    <w:p w14:paraId="0A1AF831" w14:textId="77777777" w:rsidR="009645D5" w:rsidRPr="00196CF4" w:rsidRDefault="009645D5" w:rsidP="009645D5">
      <w:pPr>
        <w:shd w:val="clear" w:color="auto" w:fill="F2F2F2" w:themeFill="background1" w:themeFillShade="F2"/>
        <w:rPr>
          <w:rStyle w:val="HTMLCode"/>
        </w:rPr>
      </w:pPr>
      <w:r w:rsidRPr="00196CF4">
        <w:rPr>
          <w:rStyle w:val="HTMLCode"/>
        </w:rPr>
        <w:t xml:space="preserve">        </w:t>
      </w:r>
      <w:proofErr w:type="spellStart"/>
      <w:r w:rsidRPr="00196CF4">
        <w:rPr>
          <w:rStyle w:val="HTMLCode"/>
        </w:rPr>
        <w:t>MaxAttempts</w:t>
      </w:r>
      <w:proofErr w:type="spellEnd"/>
      <w:r w:rsidRPr="00196CF4">
        <w:rPr>
          <w:rStyle w:val="HTMLCode"/>
        </w:rPr>
        <w:t>: "3"</w:t>
      </w:r>
    </w:p>
    <w:p w14:paraId="6B3807E4" w14:textId="77777777" w:rsidR="00534CDA" w:rsidRDefault="00534CDA" w:rsidP="00534CDA"/>
    <w:p w14:paraId="5F939F7A" w14:textId="77777777" w:rsidR="00714284" w:rsidRDefault="00534CDA">
      <w:pPr>
        <w:pStyle w:val="Heading3"/>
      </w:pPr>
      <w:r>
        <w:t>CONCLUSION</w:t>
      </w:r>
    </w:p>
    <w:p w14:paraId="4BE1405B" w14:textId="4DD1FF8C" w:rsidR="00811D3A" w:rsidRDefault="00534CDA">
      <w:r>
        <w:br/>
      </w:r>
      <w:commentRangeStart w:id="27"/>
      <w:r w:rsidR="0028051D">
        <w:t>I describe</w:t>
      </w:r>
      <w:r>
        <w:t xml:space="preserve"> </w:t>
      </w:r>
      <w:commentRangeEnd w:id="27"/>
      <w:r w:rsidR="00544537">
        <w:rPr>
          <w:rStyle w:val="CommentReference"/>
        </w:rPr>
        <w:commentReference w:id="27"/>
      </w:r>
      <w:r>
        <w:t xml:space="preserve">how an exponential </w:t>
      </w:r>
      <w:proofErr w:type="spellStart"/>
      <w:r>
        <w:t>backoff</w:t>
      </w:r>
      <w:proofErr w:type="spellEnd"/>
      <w:r>
        <w:t xml:space="preserve"> algorithm (with jitter) enhances the message </w:t>
      </w:r>
      <w:r>
        <w:lastRenderedPageBreak/>
        <w:t>processing capabilities of an Amazon SQS queue. You can now find the </w:t>
      </w:r>
      <w:r>
        <w:rPr>
          <w:i/>
        </w:rPr>
        <w:t>SQS-DLQ-Replay</w:t>
      </w:r>
      <w:r>
        <w:t xml:space="preserve"> application in the AWS Serverless Application Repository. </w:t>
      </w:r>
    </w:p>
    <w:p w14:paraId="1C40E6CC" w14:textId="62442638" w:rsidR="00811D3A" w:rsidRDefault="00811D3A" w:rsidP="00811D3A">
      <w:pPr>
        <w:pStyle w:val="NormalWeb"/>
      </w:pPr>
      <w:r>
        <w:t xml:space="preserve">To get started with dead-letter queues in Amazon SQS, </w:t>
      </w:r>
      <w:r w:rsidR="00934278">
        <w:t>read</w:t>
      </w:r>
      <w:r>
        <w:t>:</w:t>
      </w:r>
    </w:p>
    <w:p w14:paraId="1B03DA56" w14:textId="77777777" w:rsidR="00811D3A" w:rsidRDefault="00203275" w:rsidP="00811D3A">
      <w:pPr>
        <w:numPr>
          <w:ilvl w:val="0"/>
          <w:numId w:val="5"/>
        </w:numPr>
        <w:spacing w:before="100" w:beforeAutospacing="1" w:after="100" w:afterAutospacing="1"/>
      </w:pPr>
      <w:hyperlink r:id="rId19" w:history="1">
        <w:r w:rsidR="00811D3A">
          <w:rPr>
            <w:rStyle w:val="Hyperlink"/>
            <w:rFonts w:eastAsiaTheme="majorEastAsia"/>
          </w:rPr>
          <w:t>Using Amazon SQS Dead-Letter Queues</w:t>
        </w:r>
      </w:hyperlink>
    </w:p>
    <w:p w14:paraId="7DDBD6A7" w14:textId="77777777" w:rsidR="00811D3A" w:rsidRDefault="00203275" w:rsidP="00811D3A">
      <w:pPr>
        <w:numPr>
          <w:ilvl w:val="0"/>
          <w:numId w:val="5"/>
        </w:numPr>
        <w:spacing w:before="100" w:beforeAutospacing="1" w:after="100" w:afterAutospacing="1"/>
      </w:pPr>
      <w:hyperlink r:id="rId20" w:history="1">
        <w:r w:rsidR="00811D3A">
          <w:rPr>
            <w:rStyle w:val="Hyperlink"/>
            <w:rFonts w:eastAsiaTheme="majorEastAsia"/>
          </w:rPr>
          <w:t>Monitoring Amazon SQS Using CloudWatch</w:t>
        </w:r>
      </w:hyperlink>
    </w:p>
    <w:p w14:paraId="28613AD3" w14:textId="42F1963C" w:rsidR="00222715" w:rsidRDefault="00222715">
      <w:r>
        <w:t>To implement replay mechanism</w:t>
      </w:r>
      <w:r w:rsidR="00934278">
        <w:t>s, see</w:t>
      </w:r>
      <w:r>
        <w:t>:</w:t>
      </w:r>
    </w:p>
    <w:p w14:paraId="16CCFAC7" w14:textId="04B6080A" w:rsidR="00811D3A" w:rsidRPr="00222715" w:rsidRDefault="00203275" w:rsidP="00C94147">
      <w:pPr>
        <w:pStyle w:val="ListParagraph"/>
        <w:numPr>
          <w:ilvl w:val="0"/>
          <w:numId w:val="6"/>
        </w:numPr>
      </w:pPr>
      <w:hyperlink r:id="rId21" w:history="1">
        <w:r w:rsidR="00811D3A" w:rsidRPr="00222715">
          <w:rPr>
            <w:rStyle w:val="Hyperlink"/>
          </w:rPr>
          <w:t>I</w:t>
        </w:r>
        <w:r w:rsidR="00222715">
          <w:rPr>
            <w:rStyle w:val="Hyperlink"/>
          </w:rPr>
          <w:t xml:space="preserve">ncrease </w:t>
        </w:r>
        <w:r w:rsidR="00811D3A" w:rsidRPr="00222715">
          <w:rPr>
            <w:rStyle w:val="Hyperlink"/>
          </w:rPr>
          <w:t xml:space="preserve">your knowledge on the </w:t>
        </w:r>
        <w:proofErr w:type="spellStart"/>
        <w:r w:rsidR="00811D3A" w:rsidRPr="00222715">
          <w:rPr>
            <w:rStyle w:val="Hyperlink"/>
          </w:rPr>
          <w:t>backoff</w:t>
        </w:r>
        <w:proofErr w:type="spellEnd"/>
        <w:r w:rsidR="00811D3A" w:rsidRPr="00222715">
          <w:rPr>
            <w:rStyle w:val="Hyperlink"/>
          </w:rPr>
          <w:t xml:space="preserve"> algorithm</w:t>
        </w:r>
        <w:r w:rsidR="00584BBF" w:rsidRPr="00222715">
          <w:rPr>
            <w:rStyle w:val="Hyperlink"/>
          </w:rPr>
          <w:t xml:space="preserve"> reading th</w:t>
        </w:r>
        <w:r w:rsidR="0079398E">
          <w:rPr>
            <w:rStyle w:val="Hyperlink"/>
          </w:rPr>
          <w:t>is</w:t>
        </w:r>
        <w:r w:rsidR="00584BBF" w:rsidRPr="00222715">
          <w:rPr>
            <w:rStyle w:val="Hyperlink"/>
          </w:rPr>
          <w:t xml:space="preserve"> blog post</w:t>
        </w:r>
        <w:r w:rsidR="00811D3A" w:rsidRPr="00222715">
          <w:rPr>
            <w:rStyle w:val="Hyperlink"/>
          </w:rPr>
          <w:t xml:space="preserve"> by Marc Brooker.</w:t>
        </w:r>
      </w:hyperlink>
    </w:p>
    <w:p w14:paraId="49DA2EAE" w14:textId="7CE9A5B7" w:rsidR="00584BBF" w:rsidRPr="00C94147" w:rsidRDefault="00203275" w:rsidP="00C94147">
      <w:pPr>
        <w:pStyle w:val="ListParagraph"/>
        <w:numPr>
          <w:ilvl w:val="0"/>
          <w:numId w:val="6"/>
        </w:numPr>
      </w:pPr>
      <w:hyperlink r:id="rId22" w:history="1">
        <w:r w:rsidR="00584BBF" w:rsidRPr="00C94147">
          <w:rPr>
            <w:rStyle w:val="Hyperlink"/>
          </w:rPr>
          <w:t>Leverage SQS Message T</w:t>
        </w:r>
        <w:r w:rsidR="00584BBF" w:rsidRPr="0079398E">
          <w:rPr>
            <w:rStyle w:val="Hyperlink"/>
          </w:rPr>
          <w:t xml:space="preserve">imers feature to manage the message </w:t>
        </w:r>
        <w:r w:rsidR="00584BBF" w:rsidRPr="00AF3992">
          <w:rPr>
            <w:rStyle w:val="Hyperlink"/>
          </w:rPr>
          <w:t>visibility in the queue.</w:t>
        </w:r>
      </w:hyperlink>
    </w:p>
    <w:p w14:paraId="0A90A44E" w14:textId="69FBFBDB" w:rsidR="00811D3A" w:rsidRDefault="00811D3A"/>
    <w:p w14:paraId="02F9F141" w14:textId="77777777" w:rsidR="00811D3A" w:rsidRPr="00C94147" w:rsidRDefault="00811D3A"/>
    <w:p w14:paraId="62EEA4D6" w14:textId="77777777" w:rsidR="00811D3A" w:rsidRPr="00C94147" w:rsidRDefault="00811D3A"/>
    <w:p w14:paraId="3D659FCF" w14:textId="77777777" w:rsidR="00714284" w:rsidRDefault="00714284"/>
    <w:p w14:paraId="7EB09080" w14:textId="77777777" w:rsidR="00714284" w:rsidRDefault="00714284"/>
    <w:p w14:paraId="56A48991" w14:textId="77777777" w:rsidR="00714284" w:rsidRDefault="00714284"/>
    <w:p w14:paraId="013E5E50" w14:textId="77777777" w:rsidR="00714284" w:rsidRDefault="00714284"/>
    <w:p w14:paraId="50B4E659" w14:textId="77777777" w:rsidR="00714284" w:rsidRDefault="00714284"/>
    <w:p w14:paraId="46F5C285" w14:textId="77777777" w:rsidR="00714284" w:rsidRDefault="00714284"/>
    <w:p w14:paraId="5D34339E" w14:textId="77777777" w:rsidR="00714284" w:rsidRDefault="00714284"/>
    <w:p w14:paraId="36AD234B" w14:textId="77777777" w:rsidR="00714284" w:rsidRDefault="00714284"/>
    <w:p w14:paraId="2B2FC77E" w14:textId="77777777" w:rsidR="00714284" w:rsidRDefault="00714284"/>
    <w:p w14:paraId="6304FF0B" w14:textId="77777777" w:rsidR="00714284" w:rsidRDefault="00714284"/>
    <w:p w14:paraId="51B933C5" w14:textId="77777777" w:rsidR="00714284" w:rsidRDefault="00714284"/>
    <w:p w14:paraId="4903E030" w14:textId="77777777" w:rsidR="00714284" w:rsidRDefault="00714284"/>
    <w:p w14:paraId="34BC6030" w14:textId="77777777" w:rsidR="00714284" w:rsidRDefault="00714284"/>
    <w:p w14:paraId="39C2E79B" w14:textId="77777777" w:rsidR="00714284" w:rsidRDefault="00714284"/>
    <w:p w14:paraId="053BFACE" w14:textId="77777777" w:rsidR="00714284" w:rsidRDefault="00714284"/>
    <w:p w14:paraId="69116DFA" w14:textId="77777777" w:rsidR="00714284" w:rsidRDefault="00714284"/>
    <w:p w14:paraId="5CB4F20D" w14:textId="77777777" w:rsidR="00714284" w:rsidRDefault="00714284"/>
    <w:p w14:paraId="24B6BB95" w14:textId="77777777" w:rsidR="00714284" w:rsidRDefault="00714284"/>
    <w:p w14:paraId="11471B53" w14:textId="77777777" w:rsidR="00714284" w:rsidRDefault="00714284"/>
    <w:p w14:paraId="6FEFEA9C" w14:textId="77777777" w:rsidR="00714284" w:rsidRDefault="00714284"/>
    <w:p w14:paraId="620849FF" w14:textId="77777777" w:rsidR="00714284" w:rsidRDefault="00714284"/>
    <w:p w14:paraId="730BA80E" w14:textId="77777777" w:rsidR="00714284" w:rsidRDefault="00714284"/>
    <w:p w14:paraId="213B1AEC" w14:textId="77777777" w:rsidR="00714284" w:rsidRDefault="00714284"/>
    <w:p w14:paraId="738490B2" w14:textId="77777777" w:rsidR="00714284" w:rsidRDefault="00714284"/>
    <w:p w14:paraId="3FAFE903" w14:textId="77777777" w:rsidR="00714284" w:rsidRDefault="00714284"/>
    <w:p w14:paraId="5A8AE4BD" w14:textId="77777777" w:rsidR="00714284" w:rsidRDefault="00714284"/>
    <w:p w14:paraId="1D761FE6" w14:textId="77777777" w:rsidR="00714284" w:rsidRDefault="00714284"/>
    <w:p w14:paraId="57B269FC" w14:textId="77777777" w:rsidR="00377E5B" w:rsidRPr="0083040F" w:rsidRDefault="00377E5B"/>
    <w:sectPr w:rsidR="00377E5B" w:rsidRPr="0083040F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swick, James" w:date="2020-02-07T14:17:00Z" w:initials="BJ">
    <w:p w14:paraId="5D344F11" w14:textId="5C53177D" w:rsidR="00544537" w:rsidRDefault="00544537">
      <w:pPr>
        <w:pStyle w:val="CommentText"/>
      </w:pPr>
      <w:r>
        <w:rPr>
          <w:rStyle w:val="CommentReference"/>
        </w:rPr>
        <w:annotationRef/>
      </w:r>
      <w:r>
        <w:rPr>
          <w:rFonts w:ascii="Roboto" w:hAnsi="Roboto"/>
          <w:color w:val="000000"/>
          <w:shd w:val="clear" w:color="auto" w:fill="FFFFFF"/>
        </w:rPr>
        <w:t>This sentence is too long, which might make it harder to read and to translate. Try shortening the sentence or splitting into multiple sentences.</w:t>
      </w:r>
    </w:p>
  </w:comment>
  <w:comment w:id="3" w:author="Beswick, James" w:date="2020-02-07T14:16:00Z" w:initials="BJ">
    <w:p w14:paraId="555D64B9" w14:textId="2CD24B07" w:rsidR="00544537" w:rsidRDefault="00544537">
      <w:pPr>
        <w:pStyle w:val="CommentText"/>
      </w:pPr>
      <w:r>
        <w:rPr>
          <w:rStyle w:val="CommentReference"/>
        </w:rPr>
        <w:annotationRef/>
      </w:r>
      <w:r>
        <w:rPr>
          <w:rFonts w:ascii="Roboto" w:hAnsi="Roboto"/>
          <w:color w:val="000000"/>
          <w:shd w:val="clear" w:color="auto" w:fill="FFFFFF"/>
        </w:rPr>
        <w:t>This sentence is too long, which might make it harder to read and to translate. Try shortening the sentence or splitting into multiple sentences.</w:t>
      </w:r>
    </w:p>
  </w:comment>
  <w:comment w:id="13" w:author="Beswick, James" w:date="2020-02-07T14:28:00Z" w:initials="BJ">
    <w:p w14:paraId="20CD337E" w14:textId="7B3D2995" w:rsidR="002C743A" w:rsidRDefault="002C743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Add ALT text for screen readers</w:t>
      </w:r>
    </w:p>
  </w:comment>
  <w:comment w:id="14" w:author="Beswick, James" w:date="2020-02-07T14:33:00Z" w:initials="BJ">
    <w:p w14:paraId="527FAB5A" w14:textId="06DD734A" w:rsidR="002C743A" w:rsidRDefault="002C743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Diagram has inconsistent capitalization  (Dead Letter Queue vs Dead Letter queue)</w:t>
      </w:r>
    </w:p>
  </w:comment>
  <w:comment w:id="6" w:author="Beswick, James" w:date="2020-11-05T08:37:00Z" w:initials="BJ">
    <w:p w14:paraId="5FDDF070" w14:textId="605DD85F" w:rsidR="007403B8" w:rsidRDefault="007403B8">
      <w:pPr>
        <w:pStyle w:val="CommentText"/>
      </w:pPr>
      <w:r>
        <w:rPr>
          <w:rStyle w:val="CommentReference"/>
        </w:rPr>
        <w:annotationRef/>
      </w:r>
    </w:p>
  </w:comment>
  <w:comment w:id="7" w:author="Beswick, James" w:date="2020-11-05T08:37:00Z" w:initials="BJ">
    <w:p w14:paraId="055CC855" w14:textId="773FDC74" w:rsidR="007403B8" w:rsidRDefault="007403B8">
      <w:pPr>
        <w:pStyle w:val="CommentText"/>
      </w:pPr>
      <w:r>
        <w:rPr>
          <w:rStyle w:val="CommentReference"/>
        </w:rPr>
        <w:annotationRef/>
      </w:r>
      <w:r w:rsidRPr="007403B8">
        <w:t>Ensure the diagrams are consistent with the branding PowerPoint info at https://aws.amazon.com/architecture/icons/. Remove description steps from the diagram, replace with numbers, and include a numbered list below (this helps with translations).</w:t>
      </w:r>
    </w:p>
  </w:comment>
  <w:comment w:id="19" w:author="Beswick, James" w:date="2020-02-07T14:19:00Z" w:initials="BJ">
    <w:p w14:paraId="5ECB8879" w14:textId="413F7EFF" w:rsidR="00544537" w:rsidRDefault="00544537">
      <w:pPr>
        <w:pStyle w:val="CommentText"/>
      </w:pPr>
      <w:r>
        <w:rPr>
          <w:rStyle w:val="CommentReference"/>
        </w:rPr>
        <w:annotationRef/>
      </w:r>
      <w:r w:rsidR="002C743A">
        <w:rPr>
          <w:noProof/>
        </w:rPr>
        <w:t>This sentence is too complex</w:t>
      </w:r>
    </w:p>
  </w:comment>
  <w:comment w:id="23" w:author="Beswick, James" w:date="2020-11-05T08:31:00Z" w:initials="BJ">
    <w:p w14:paraId="4BF85E1F" w14:textId="123FA0D5" w:rsidR="00934278" w:rsidRPr="007403B8" w:rsidRDefault="00934278">
      <w:pPr>
        <w:pStyle w:val="CommentText"/>
      </w:pPr>
      <w:r>
        <w:rPr>
          <w:rStyle w:val="CommentReference"/>
        </w:rPr>
        <w:annotationRef/>
      </w:r>
      <w:r w:rsidR="007403B8">
        <w:rPr>
          <w:noProof/>
        </w:rPr>
        <w:t>Add link</w:t>
      </w:r>
    </w:p>
  </w:comment>
  <w:comment w:id="24" w:author="Beswick, James" w:date="2020-02-07T14:22:00Z" w:initials="BJ">
    <w:p w14:paraId="5131D45A" w14:textId="7FAC6CF7" w:rsidR="00544537" w:rsidRDefault="00544537">
      <w:pPr>
        <w:pStyle w:val="CommentText"/>
      </w:pPr>
      <w:r>
        <w:rPr>
          <w:rStyle w:val="CommentReference"/>
        </w:rPr>
        <w:annotationRef/>
      </w:r>
      <w:r w:rsidR="002C743A">
        <w:rPr>
          <w:noProof/>
        </w:rPr>
        <w:t>Branding</w:t>
      </w:r>
    </w:p>
  </w:comment>
  <w:comment w:id="26" w:author="Beswick, James" w:date="2020-11-05T08:34:00Z" w:initials="BJ">
    <w:p w14:paraId="1D803D11" w14:textId="5BB3728A" w:rsidR="00934278" w:rsidRPr="007403B8" w:rsidRDefault="00934278">
      <w:pPr>
        <w:pStyle w:val="CommentText"/>
      </w:pPr>
      <w:r>
        <w:rPr>
          <w:rStyle w:val="CommentReference"/>
        </w:rPr>
        <w:annotationRef/>
      </w:r>
      <w:r w:rsidR="007403B8">
        <w:rPr>
          <w:noProof/>
        </w:rPr>
        <w:t>Add service link</w:t>
      </w:r>
    </w:p>
  </w:comment>
  <w:comment w:id="27" w:author="Beswick, James" w:date="2020-02-07T14:25:00Z" w:initials="BJ">
    <w:p w14:paraId="720D5379" w14:textId="04483C80" w:rsidR="00544537" w:rsidRDefault="00544537">
      <w:pPr>
        <w:pStyle w:val="CommentText"/>
      </w:pPr>
      <w:r>
        <w:rPr>
          <w:rStyle w:val="CommentReference"/>
        </w:rPr>
        <w:annotationRef/>
      </w:r>
      <w:r w:rsidR="002C743A">
        <w:rPr>
          <w:noProof/>
        </w:rPr>
        <w:t>Tenses (switch to present)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344F11" w15:done="1"/>
  <w15:commentEx w15:paraId="555D64B9" w15:done="1"/>
  <w15:commentEx w15:paraId="20CD337E" w15:done="0"/>
  <w15:commentEx w15:paraId="527FAB5A" w15:done="1"/>
  <w15:commentEx w15:paraId="5FDDF070" w15:done="0"/>
  <w15:commentEx w15:paraId="055CC855" w15:done="0"/>
  <w15:commentEx w15:paraId="5ECB8879" w15:done="1"/>
  <w15:commentEx w15:paraId="4BF85E1F" w15:done="1"/>
  <w15:commentEx w15:paraId="5131D45A" w15:done="1"/>
  <w15:commentEx w15:paraId="1D803D11" w15:done="1"/>
  <w15:commentEx w15:paraId="720D537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344F11" w16cid:durableId="22DE916F"/>
  <w16cid:commentId w16cid:paraId="555D64B9" w16cid:durableId="22DE9170"/>
  <w16cid:commentId w16cid:paraId="20CD337E" w16cid:durableId="22DE9177"/>
  <w16cid:commentId w16cid:paraId="527FAB5A" w16cid:durableId="22DE9178"/>
  <w16cid:commentId w16cid:paraId="5FDDF070" w16cid:durableId="2353D5A9"/>
  <w16cid:commentId w16cid:paraId="055CC855" w16cid:durableId="2353D5AA"/>
  <w16cid:commentId w16cid:paraId="5ECB8879" w16cid:durableId="22DE9179"/>
  <w16cid:commentId w16cid:paraId="4BF85E1F" w16cid:durableId="2353D5B1"/>
  <w16cid:commentId w16cid:paraId="5131D45A" w16cid:durableId="22DE917F"/>
  <w16cid:commentId w16cid:paraId="1D803D11" w16cid:durableId="2353D5B3"/>
  <w16cid:commentId w16cid:paraId="720D5379" w16cid:durableId="22DE91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Roboto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54E0F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F0A0F"/>
    <w:multiLevelType w:val="multilevel"/>
    <w:tmpl w:val="2C04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21191"/>
    <w:multiLevelType w:val="hybridMultilevel"/>
    <w:tmpl w:val="107E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D30E5"/>
    <w:multiLevelType w:val="hybridMultilevel"/>
    <w:tmpl w:val="EEC458C6"/>
    <w:lvl w:ilvl="0" w:tplc="6D745E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56565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  <w15:person w15:author="Beswick, James">
    <w15:presenceInfo w15:providerId="AD" w15:userId="S-1-5-21-1407069837-2091007605-538272213-318264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FAC"/>
    <w:rsid w:val="00114021"/>
    <w:rsid w:val="00151585"/>
    <w:rsid w:val="00184C02"/>
    <w:rsid w:val="00196CF4"/>
    <w:rsid w:val="00203275"/>
    <w:rsid w:val="00210CED"/>
    <w:rsid w:val="00222715"/>
    <w:rsid w:val="00233BE2"/>
    <w:rsid w:val="0028051D"/>
    <w:rsid w:val="00285BE3"/>
    <w:rsid w:val="002C743A"/>
    <w:rsid w:val="002F2E9B"/>
    <w:rsid w:val="00306FAC"/>
    <w:rsid w:val="00313611"/>
    <w:rsid w:val="00313A4D"/>
    <w:rsid w:val="00322438"/>
    <w:rsid w:val="003421ED"/>
    <w:rsid w:val="00355500"/>
    <w:rsid w:val="00375CBA"/>
    <w:rsid w:val="00377E5B"/>
    <w:rsid w:val="00413650"/>
    <w:rsid w:val="004211B1"/>
    <w:rsid w:val="00493031"/>
    <w:rsid w:val="00534CDA"/>
    <w:rsid w:val="00544537"/>
    <w:rsid w:val="00562D31"/>
    <w:rsid w:val="00584BBF"/>
    <w:rsid w:val="005E491B"/>
    <w:rsid w:val="006864ED"/>
    <w:rsid w:val="006D18F6"/>
    <w:rsid w:val="006E012A"/>
    <w:rsid w:val="00714284"/>
    <w:rsid w:val="007403B8"/>
    <w:rsid w:val="0079398E"/>
    <w:rsid w:val="007F5826"/>
    <w:rsid w:val="00811D3A"/>
    <w:rsid w:val="0083040F"/>
    <w:rsid w:val="00832456"/>
    <w:rsid w:val="00835767"/>
    <w:rsid w:val="00934278"/>
    <w:rsid w:val="009645D5"/>
    <w:rsid w:val="009F0711"/>
    <w:rsid w:val="00A25EE6"/>
    <w:rsid w:val="00AC06FE"/>
    <w:rsid w:val="00AC7BDF"/>
    <w:rsid w:val="00AF3992"/>
    <w:rsid w:val="00B2152E"/>
    <w:rsid w:val="00B25092"/>
    <w:rsid w:val="00B63B9F"/>
    <w:rsid w:val="00C829BD"/>
    <w:rsid w:val="00C94147"/>
    <w:rsid w:val="00CD20CC"/>
    <w:rsid w:val="00D31A0D"/>
    <w:rsid w:val="00D76EF7"/>
    <w:rsid w:val="00D9774D"/>
    <w:rsid w:val="00E032BB"/>
    <w:rsid w:val="00E80149"/>
    <w:rsid w:val="00EF52B2"/>
    <w:rsid w:val="00FC770B"/>
    <w:rsid w:val="00FD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C975B9"/>
  <w14:defaultImageDpi w14:val="300"/>
  <w15:docId w15:val="{4793D7BA-DC06-B440-8F47-4DA605BF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E65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5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CE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445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5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5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5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44537"/>
  </w:style>
  <w:style w:type="paragraph" w:styleId="BalloonText">
    <w:name w:val="Balloon Text"/>
    <w:basedOn w:val="Normal"/>
    <w:link w:val="BalloonTextChar"/>
    <w:uiPriority w:val="99"/>
    <w:semiHidden/>
    <w:unhideWhenUsed/>
    <w:rsid w:val="005445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37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11D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1D3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811D3A"/>
    <w:rPr>
      <w:i/>
      <w:iCs/>
    </w:rPr>
  </w:style>
  <w:style w:type="character" w:styleId="HTMLCode">
    <w:name w:val="HTML Code"/>
    <w:basedOn w:val="DefaultParagraphFont"/>
    <w:uiPriority w:val="99"/>
    <w:unhideWhenUsed/>
    <w:rsid w:val="00934278"/>
    <w:rPr>
      <w:rFonts w:ascii="Consolas" w:hAnsi="Consolas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6CF4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84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SimpleQueueService/latest/SQSDeveloperGuide/sqs-dead-letter-queues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awslabs/serverless-application-model/blob/master/versions/2016-10-31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ws.amazon.com/blogs/architecture/exponential-backoff-and-jitter/" TargetMode="External"/><Relationship Id="rId7" Type="http://schemas.microsoft.com/office/2016/09/relationships/commentsIds" Target="commentsIds.xml"/><Relationship Id="rId12" Type="http://schemas.openxmlformats.org/officeDocument/2006/relationships/image" Target="media/image1.png"/><Relationship Id="rId17" Type="http://schemas.openxmlformats.org/officeDocument/2006/relationships/hyperlink" Target="https://medium.com/theburningmonk-com/how-to-include-serverless-repository-apps-in-serverless-yml-6d8233c5d68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ws.amazon.com/serverless/sam/" TargetMode="External"/><Relationship Id="rId20" Type="http://schemas.openxmlformats.org/officeDocument/2006/relationships/hyperlink" Target="http://docs.aws.amazon.com/AWSSimpleQueueService/latest/SQSDeveloperGuide/MonitorSQSwithCloudWatch.html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docs.aws.amazon.com/AWSSimpleQueueService/latest/SQSDeveloperGuide/sqs-configure-dead-letter-queue.html" TargetMode="External"/><Relationship Id="rId24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hyperlink" Target="https://aws.amazon.com/serverless/serverlessrep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ws.amazon.com/serverless/serverlessrepo/" TargetMode="External"/><Relationship Id="rId19" Type="http://schemas.openxmlformats.org/officeDocument/2006/relationships/hyperlink" Target="http://docs.aws.amazon.com/AWSSimpleQueueService/latest/SQSDeveloperGuide/sqs-dead-letter-queu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lambda/" TargetMode="External"/><Relationship Id="rId14" Type="http://schemas.openxmlformats.org/officeDocument/2006/relationships/hyperlink" Target="https://docs.aws.amazon.com/AWSSimpleQueueService/latest/SQSDeveloperGuide/sqs-message-timers.html" TargetMode="External"/><Relationship Id="rId22" Type="http://schemas.openxmlformats.org/officeDocument/2006/relationships/hyperlink" Target="https://docs.aws.amazon.com/AWSSimpleQueueService/latest/SQSDeveloperGuide/sqs-message-tim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AWS SQS DLQ Replay</vt:lpstr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AWS SQS DLQ Replay</dc:title>
  <dc:subject>
  </dc:subject>
  <dc:creator>Guillaume Marchand</dc:creator>
  <cp:keywords>
  </cp:keywords>
  <dc:description>
  </dc:description>
  <cp:lastModifiedBy>Microsoft Office User</cp:lastModifiedBy>
  <cp:revision>7</cp:revision>
  <dcterms:created xsi:type="dcterms:W3CDTF">2020-11-05T13:38:00Z</dcterms:created>
  <dcterms:modified xsi:type="dcterms:W3CDTF">2020-11-16T14:28:00Z</dcterms:modified>
</cp:coreProperties>
</file>